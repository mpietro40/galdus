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B7A" w:rsidRPr="00CA41ED" w:rsidRDefault="00650B7A" w:rsidP="009A0C5B">
      <w:pPr>
        <w:pStyle w:val="TOCHeading"/>
        <w:rPr>
          <w:sz w:val="48"/>
          <w:szCs w:val="48"/>
        </w:rPr>
      </w:pPr>
      <w:r w:rsidRPr="00CA41ED">
        <w:rPr>
          <w:sz w:val="48"/>
          <w:szCs w:val="48"/>
          <w:u w:val="single"/>
        </w:rPr>
        <w:t>Sommario</w:t>
      </w:r>
    </w:p>
    <w:p w:rsidR="00650B7A" w:rsidRPr="00CA41ED" w:rsidRDefault="00650B7A" w:rsidP="005D42D0">
      <w:pPr>
        <w:pStyle w:val="TOC1"/>
        <w:tabs>
          <w:tab w:val="right" w:leader="dot" w:pos="9638"/>
        </w:tabs>
      </w:pPr>
      <w:r w:rsidRPr="00CA41ED">
        <w:t>INTRODUZIONE</w:t>
      </w:r>
      <w:r>
        <w:tab/>
        <w:t>0</w:t>
      </w:r>
    </w:p>
    <w:p w:rsidR="00650B7A" w:rsidRDefault="00650B7A" w:rsidP="009A0C5B">
      <w:pPr>
        <w:pStyle w:val="TOC1"/>
      </w:pPr>
    </w:p>
    <w:p w:rsidR="00650B7A" w:rsidRPr="00256974" w:rsidRDefault="00650B7A" w:rsidP="005D42D0">
      <w:pPr>
        <w:pStyle w:val="TOC1"/>
        <w:tabs>
          <w:tab w:val="right" w:leader="dot" w:pos="9638"/>
        </w:tabs>
      </w:pPr>
      <w:r>
        <w:t>L’E-COMMERCE OGGI</w:t>
      </w:r>
      <w:r>
        <w:tab/>
        <w:t>0</w:t>
      </w:r>
    </w:p>
    <w:p w:rsidR="00650B7A" w:rsidRPr="00256974" w:rsidRDefault="00650B7A" w:rsidP="005D42D0">
      <w:pPr>
        <w:pStyle w:val="TOC2"/>
        <w:tabs>
          <w:tab w:val="right" w:leader="dot" w:pos="9638"/>
        </w:tabs>
      </w:pPr>
      <w:r>
        <w:t>Cos’è l’e-commerce</w:t>
      </w:r>
      <w:r>
        <w:tab/>
        <w:t>0</w:t>
      </w:r>
    </w:p>
    <w:p w:rsidR="00650B7A" w:rsidRPr="0046251B" w:rsidRDefault="00650B7A" w:rsidP="005D42D0">
      <w:pPr>
        <w:pStyle w:val="TOC2"/>
        <w:tabs>
          <w:tab w:val="right" w:leader="dot" w:pos="9638"/>
        </w:tabs>
      </w:pPr>
      <w:r>
        <w:t>Crescita e diffusione dell’e-commerce in Europa e nel Mondo</w:t>
      </w:r>
      <w:r>
        <w:tab/>
        <w:t>0</w:t>
      </w:r>
      <w:r w:rsidRPr="0046251B">
        <w:br/>
      </w:r>
      <w:r>
        <w:t>L’e-commerce in Italia</w:t>
      </w:r>
      <w:r>
        <w:tab/>
        <w:t>0</w:t>
      </w:r>
      <w:r>
        <w:br/>
      </w:r>
    </w:p>
    <w:p w:rsidR="00650B7A" w:rsidRDefault="00650B7A" w:rsidP="009A0C5B">
      <w:pPr>
        <w:pStyle w:val="TOC1"/>
      </w:pPr>
    </w:p>
    <w:p w:rsidR="00650B7A" w:rsidRDefault="00650B7A" w:rsidP="005D42D0">
      <w:pPr>
        <w:pStyle w:val="TOC1"/>
        <w:tabs>
          <w:tab w:val="right" w:leader="dot" w:pos="9638"/>
        </w:tabs>
      </w:pPr>
      <w:r>
        <w:t>LE DIVERSE MODALITA’ DI PAGAMENTO</w:t>
      </w:r>
      <w:r>
        <w:tab/>
        <w:t>0</w:t>
      </w:r>
    </w:p>
    <w:p w:rsidR="00650B7A" w:rsidRPr="00256974" w:rsidRDefault="00650B7A" w:rsidP="005D42D0">
      <w:pPr>
        <w:pStyle w:val="TOC2"/>
        <w:tabs>
          <w:tab w:val="right" w:leader="dot" w:pos="9638"/>
        </w:tabs>
      </w:pPr>
      <w:r>
        <w:t xml:space="preserve">I vari sistemi di pagamento </w:t>
      </w:r>
      <w:r>
        <w:tab/>
        <w:t>0</w:t>
      </w:r>
    </w:p>
    <w:p w:rsidR="00650B7A" w:rsidRDefault="00650B7A" w:rsidP="005D42D0">
      <w:pPr>
        <w:pStyle w:val="TOC2"/>
        <w:tabs>
          <w:tab w:val="right" w:leader="dot" w:pos="9638"/>
        </w:tabs>
      </w:pPr>
      <w:r>
        <w:t>Regolamentazione e vigilanza</w:t>
      </w:r>
      <w:r>
        <w:tab/>
        <w:t>0</w:t>
      </w:r>
    </w:p>
    <w:p w:rsidR="00650B7A" w:rsidRDefault="00650B7A" w:rsidP="00D302B6">
      <w:pPr>
        <w:pStyle w:val="TOC1"/>
      </w:pPr>
    </w:p>
    <w:p w:rsidR="00650B7A" w:rsidRDefault="00650B7A" w:rsidP="005D42D0">
      <w:pPr>
        <w:pStyle w:val="TOC1"/>
        <w:tabs>
          <w:tab w:val="right" w:leader="dot" w:pos="9638"/>
        </w:tabs>
      </w:pPr>
      <w:r>
        <w:t>PROBLEMATICHE DEL COMMERCIO ELETTRONICO</w:t>
      </w:r>
      <w:r>
        <w:tab/>
        <w:t>0</w:t>
      </w:r>
    </w:p>
    <w:p w:rsidR="00650B7A" w:rsidRDefault="00650B7A" w:rsidP="005D42D0">
      <w:pPr>
        <w:pStyle w:val="TOC2"/>
        <w:tabs>
          <w:tab w:val="right" w:leader="dot" w:pos="9638"/>
        </w:tabs>
      </w:pPr>
      <w:r>
        <w:t>Il problema della sicurezza</w:t>
      </w:r>
      <w:r>
        <w:tab/>
        <w:t>0</w:t>
      </w:r>
    </w:p>
    <w:p w:rsidR="00650B7A" w:rsidRDefault="00650B7A" w:rsidP="0073736E">
      <w:pPr>
        <w:pStyle w:val="TOC1"/>
      </w:pPr>
    </w:p>
    <w:p w:rsidR="00650B7A" w:rsidRDefault="00650B7A" w:rsidP="005D42D0">
      <w:pPr>
        <w:pStyle w:val="TOC1"/>
        <w:tabs>
          <w:tab w:val="right" w:leader="dot" w:pos="9638"/>
        </w:tabs>
      </w:pPr>
      <w:r>
        <w:t>PRESENTAZIONE DEL SITO WEB</w:t>
      </w:r>
      <w:r>
        <w:tab/>
        <w:t>0</w:t>
      </w:r>
    </w:p>
    <w:p w:rsidR="00650B7A" w:rsidRPr="00836E54" w:rsidRDefault="00650B7A" w:rsidP="00836E54"/>
    <w:p w:rsidR="00650B7A" w:rsidRPr="00D302B6" w:rsidRDefault="00650B7A" w:rsidP="00D302B6"/>
    <w:p w:rsidR="00650B7A" w:rsidRPr="00D302B6" w:rsidRDefault="00650B7A" w:rsidP="00D302B6"/>
    <w:p w:rsidR="00650B7A" w:rsidRPr="004078F5" w:rsidRDefault="00650B7A" w:rsidP="004078F5"/>
    <w:p w:rsidR="00650B7A" w:rsidRPr="004078F5" w:rsidRDefault="00650B7A" w:rsidP="004078F5"/>
    <w:p w:rsidR="00650B7A" w:rsidRPr="004078F5" w:rsidRDefault="00650B7A" w:rsidP="004078F5"/>
    <w:p w:rsidR="00650B7A" w:rsidRDefault="00650B7A" w:rsidP="00985488">
      <w:pPr>
        <w:jc w:val="center"/>
        <w:rPr>
          <w:b/>
          <w:sz w:val="40"/>
          <w:szCs w:val="40"/>
          <w:u w:val="single"/>
        </w:rPr>
      </w:pPr>
    </w:p>
    <w:p w:rsidR="00650B7A" w:rsidRDefault="00650B7A" w:rsidP="00985488">
      <w:pPr>
        <w:jc w:val="center"/>
        <w:rPr>
          <w:b/>
          <w:sz w:val="40"/>
          <w:szCs w:val="40"/>
          <w:u w:val="single"/>
        </w:rPr>
      </w:pPr>
    </w:p>
    <w:p w:rsidR="00650B7A" w:rsidRDefault="00650B7A" w:rsidP="00985488">
      <w:pPr>
        <w:jc w:val="center"/>
        <w:rPr>
          <w:b/>
          <w:sz w:val="40"/>
          <w:szCs w:val="40"/>
          <w:u w:val="single"/>
        </w:rPr>
      </w:pPr>
    </w:p>
    <w:p w:rsidR="00650B7A" w:rsidRDefault="00650B7A" w:rsidP="00985488">
      <w:pPr>
        <w:jc w:val="center"/>
        <w:rPr>
          <w:b/>
          <w:sz w:val="40"/>
          <w:szCs w:val="40"/>
          <w:u w:val="single"/>
        </w:rPr>
      </w:pPr>
    </w:p>
    <w:p w:rsidR="00650B7A" w:rsidRDefault="00650B7A" w:rsidP="00985488">
      <w:pPr>
        <w:jc w:val="center"/>
        <w:rPr>
          <w:b/>
          <w:sz w:val="40"/>
          <w:szCs w:val="40"/>
          <w:u w:val="single"/>
        </w:rPr>
      </w:pPr>
    </w:p>
    <w:p w:rsidR="00650B7A" w:rsidRPr="00985488" w:rsidRDefault="00650B7A" w:rsidP="00985488">
      <w:pPr>
        <w:jc w:val="center"/>
      </w:pPr>
      <w:r>
        <w:rPr>
          <w:b/>
          <w:sz w:val="40"/>
          <w:szCs w:val="40"/>
          <w:u w:val="single"/>
        </w:rPr>
        <w:t>L’E-COMMERCE OGGI</w:t>
      </w:r>
    </w:p>
    <w:p w:rsidR="00650B7A" w:rsidRDefault="00650B7A" w:rsidP="0073736E">
      <w:pPr>
        <w:jc w:val="center"/>
        <w:rPr>
          <w:b/>
          <w:sz w:val="40"/>
          <w:szCs w:val="40"/>
          <w:u w:val="single"/>
        </w:rPr>
      </w:pPr>
    </w:p>
    <w:p w:rsidR="00650B7A" w:rsidRDefault="00650B7A" w:rsidP="0073736E">
      <w:pPr>
        <w:rPr>
          <w:b/>
          <w:sz w:val="28"/>
          <w:szCs w:val="28"/>
        </w:rPr>
      </w:pPr>
      <w:r w:rsidRPr="0073736E">
        <w:rPr>
          <w:b/>
          <w:sz w:val="28"/>
          <w:szCs w:val="28"/>
        </w:rPr>
        <w:t>Che cos’è l’e-commerce</w:t>
      </w:r>
      <w:r>
        <w:rPr>
          <w:b/>
          <w:sz w:val="28"/>
          <w:szCs w:val="28"/>
        </w:rPr>
        <w:t>.</w:t>
      </w:r>
    </w:p>
    <w:p w:rsidR="00650B7A" w:rsidRPr="0073736E" w:rsidRDefault="00650B7A" w:rsidP="00C70149">
      <w:pPr>
        <w:pStyle w:val="NormalWeb"/>
        <w:spacing w:before="0" w:beforeAutospacing="0" w:after="0" w:afterAutospacing="0" w:line="360" w:lineRule="atLeast"/>
        <w:jc w:val="both"/>
        <w:rPr>
          <w:rFonts w:ascii="Verdana" w:hAnsi="Verdana"/>
          <w:sz w:val="21"/>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0" o:spid="_x0000_s1026" type="#_x0000_t75" alt="ecommerce.png" style="position:absolute;left:0;text-align:left;margin-left:7pt;margin-top:7.1pt;width:169.4pt;height:137.25pt;z-index:251651072;visibility:visible">
            <v:imagedata r:id="rId5" o:title=""/>
            <w10:wrap type="square"/>
          </v:shape>
        </w:pict>
      </w:r>
      <w:r w:rsidRPr="0073736E">
        <w:rPr>
          <w:rFonts w:ascii="Verdana" w:hAnsi="Verdana"/>
          <w:sz w:val="21"/>
          <w:szCs w:val="21"/>
        </w:rPr>
        <w:t xml:space="preserve">E' quella forma di commercio, denominata </w:t>
      </w:r>
      <w:del w:id="0" w:author="Pietro" w:date="2014-04-29T19:23:00Z">
        <w:r w:rsidRPr="0073736E" w:rsidDel="00C70149">
          <w:rPr>
            <w:rFonts w:ascii="Verdana" w:hAnsi="Verdana"/>
            <w:sz w:val="21"/>
            <w:szCs w:val="21"/>
          </w:rPr>
          <w:delText xml:space="preserve">anche </w:delText>
        </w:r>
      </w:del>
      <w:ins w:id="1" w:author="Pietro" w:date="2014-04-29T19:23:00Z">
        <w:r>
          <w:rPr>
            <w:rFonts w:ascii="Verdana" w:hAnsi="Verdana"/>
            <w:sz w:val="21"/>
            <w:szCs w:val="21"/>
          </w:rPr>
          <w:t>appunto</w:t>
        </w:r>
        <w:r w:rsidRPr="0073736E">
          <w:rPr>
            <w:rFonts w:ascii="Verdana" w:hAnsi="Verdana"/>
            <w:sz w:val="21"/>
            <w:szCs w:val="21"/>
          </w:rPr>
          <w:t xml:space="preserve"> </w:t>
        </w:r>
      </w:ins>
      <w:r w:rsidRPr="0073736E">
        <w:rPr>
          <w:rFonts w:ascii="Verdana" w:hAnsi="Verdana"/>
          <w:sz w:val="21"/>
          <w:szCs w:val="21"/>
        </w:rPr>
        <w:t>E-COMMERCE, che si avvale di un SITO WEB per realizzare una transazione economica (ACQUISTO - VENDITA).</w:t>
      </w:r>
    </w:p>
    <w:p w:rsidR="00650B7A" w:rsidRDefault="00650B7A" w:rsidP="0073736E">
      <w:pPr>
        <w:pStyle w:val="NormalWeb"/>
        <w:spacing w:before="0" w:beforeAutospacing="0" w:after="0" w:afterAutospacing="0" w:line="360" w:lineRule="atLeast"/>
        <w:jc w:val="both"/>
        <w:rPr>
          <w:rFonts w:ascii="Verdana" w:hAnsi="Verdana"/>
          <w:sz w:val="21"/>
          <w:szCs w:val="21"/>
        </w:rPr>
      </w:pPr>
      <w:r w:rsidRPr="0073736E">
        <w:rPr>
          <w:rFonts w:ascii="Verdana" w:hAnsi="Verdana"/>
          <w:sz w:val="21"/>
          <w:szCs w:val="21"/>
        </w:rPr>
        <w:t>Con la diffusione delle reti telematiche e soprattutto di Internet è possibile vendere e acquistare un bene o un servizio servendosi di un computer. La forma più utilizzata di commercio elettronico, o e-commerce, si avvale di un sito che mette a disposizione un catalogo di prodotti (può trattarsi di un singolo produttore che apre il suo punto vendita in rete, o di un supermercato virtuale che offre prodotti di vario genere provenienti da produttori di</w:t>
      </w:r>
      <w:r>
        <w:rPr>
          <w:rFonts w:ascii="Verdana" w:hAnsi="Verdana"/>
          <w:sz w:val="21"/>
          <w:szCs w:val="21"/>
        </w:rPr>
        <w:t>versi) e consente l'acquisto on</w:t>
      </w:r>
      <w:r w:rsidRPr="0073736E">
        <w:rPr>
          <w:rFonts w:ascii="Verdana" w:hAnsi="Verdana"/>
          <w:sz w:val="21"/>
          <w:szCs w:val="21"/>
        </w:rPr>
        <w:t>line; il pagamento del bene o servizio acquistato avviene comunicando via rete il proprio numero di carta di credito</w:t>
      </w:r>
      <w:ins w:id="2" w:author="Pietro" w:date="2014-04-29T19:24:00Z">
        <w:r>
          <w:rPr>
            <w:rFonts w:ascii="Verdana" w:hAnsi="Verdana"/>
            <w:sz w:val="21"/>
            <w:szCs w:val="21"/>
          </w:rPr>
          <w:t xml:space="preserve"> (l’acquisto puo’ avvenire con altri metodi di pagamento es: contrassegno o pagamento al punto di ritiro del bene)</w:t>
        </w:r>
      </w:ins>
      <w:r w:rsidRPr="0073736E">
        <w:rPr>
          <w:rFonts w:ascii="Verdana" w:hAnsi="Verdana"/>
          <w:sz w:val="21"/>
          <w:szCs w:val="21"/>
        </w:rPr>
        <w:t>.</w:t>
      </w:r>
    </w:p>
    <w:p w:rsidR="00650B7A" w:rsidRDefault="00650B7A" w:rsidP="0073736E">
      <w:pPr>
        <w:pStyle w:val="NormalWeb"/>
        <w:spacing w:before="0" w:beforeAutospacing="0" w:after="0" w:afterAutospacing="0" w:line="360" w:lineRule="atLeast"/>
        <w:jc w:val="both"/>
        <w:rPr>
          <w:rFonts w:ascii="Verdana" w:hAnsi="Verdana"/>
          <w:sz w:val="21"/>
          <w:szCs w:val="21"/>
        </w:rPr>
      </w:pPr>
    </w:p>
    <w:p w:rsidR="00650B7A" w:rsidRDefault="00650B7A" w:rsidP="00437327">
      <w:pPr>
        <w:rPr>
          <w:b/>
          <w:sz w:val="28"/>
          <w:szCs w:val="28"/>
        </w:rPr>
      </w:pPr>
      <w:r>
        <w:rPr>
          <w:noProof/>
          <w:lang w:eastAsia="it-IT"/>
        </w:rPr>
        <w:pict>
          <v:shape id="Immagine 4" o:spid="_x0000_s1027" type="#_x0000_t75" alt="url2.jpeg" style="position:absolute;margin-left:1.8pt;margin-top:60.35pt;width:318.75pt;height:220.5pt;z-index:251654144;visibility:visible">
            <v:imagedata r:id="rId6" o:title=""/>
            <w10:wrap type="square"/>
          </v:shape>
        </w:pict>
      </w:r>
      <w:r>
        <w:rPr>
          <w:b/>
          <w:sz w:val="28"/>
          <w:szCs w:val="28"/>
        </w:rPr>
        <w:t>Crescita e diffusione dell’e-commerce in Europa e nel Mondo</w:t>
      </w:r>
      <w:r w:rsidRPr="00437327">
        <w:rPr>
          <w:b/>
          <w:sz w:val="28"/>
          <w:szCs w:val="28"/>
        </w:rPr>
        <w:t>.</w:t>
      </w:r>
    </w:p>
    <w:p w:rsidR="00650B7A" w:rsidRDefault="00650B7A" w:rsidP="001F0F45">
      <w:pPr>
        <w:pStyle w:val="NormalWeb"/>
        <w:spacing w:before="0" w:beforeAutospacing="0" w:after="0" w:afterAutospacing="0" w:line="360" w:lineRule="atLeast"/>
        <w:jc w:val="both"/>
        <w:rPr>
          <w:rFonts w:ascii="Verdana" w:hAnsi="Verdana"/>
          <w:sz w:val="21"/>
          <w:szCs w:val="21"/>
        </w:rPr>
      </w:pPr>
      <w:r w:rsidRPr="001F0F45">
        <w:rPr>
          <w:rFonts w:ascii="Verdana" w:hAnsi="Verdana"/>
          <w:sz w:val="21"/>
          <w:szCs w:val="21"/>
        </w:rPr>
        <w:t>Non si arresta la crescita positiva dell'e-commerce a livello mondiale. Secondo la società specializzata nella pubblicazione di data-sheet</w:t>
      </w:r>
      <w:r>
        <w:rPr>
          <w:rFonts w:ascii="Verdana" w:hAnsi="Verdana"/>
          <w:sz w:val="21"/>
          <w:szCs w:val="21"/>
        </w:rPr>
        <w:t xml:space="preserve"> (</w:t>
      </w:r>
      <w:r w:rsidRPr="00985488">
        <w:rPr>
          <w:rFonts w:ascii="Verdana" w:hAnsi="Verdana"/>
          <w:sz w:val="21"/>
          <w:szCs w:val="21"/>
        </w:rPr>
        <w:t>indica la documentazione che riassume le caratteristiche di un componente</w:t>
      </w:r>
      <w:r>
        <w:rPr>
          <w:rFonts w:ascii="Verdana" w:hAnsi="Verdana"/>
          <w:sz w:val="21"/>
          <w:szCs w:val="21"/>
        </w:rPr>
        <w:t xml:space="preserve">), </w:t>
      </w:r>
      <w:r w:rsidRPr="001F0F45">
        <w:rPr>
          <w:rFonts w:ascii="Verdana" w:hAnsi="Verdana"/>
          <w:sz w:val="21"/>
          <w:szCs w:val="21"/>
        </w:rPr>
        <w:t>che ha analizzando le performance e la popolarità di un elevato numero di marchi tecnologici</w:t>
      </w:r>
      <w:r>
        <w:rPr>
          <w:rFonts w:ascii="Verdana" w:hAnsi="Verdana"/>
          <w:sz w:val="21"/>
          <w:szCs w:val="21"/>
        </w:rPr>
        <w:t xml:space="preserve">, </w:t>
      </w:r>
      <w:r w:rsidRPr="001F0F45">
        <w:rPr>
          <w:rFonts w:ascii="Verdana" w:hAnsi="Verdana"/>
          <w:sz w:val="21"/>
          <w:szCs w:val="21"/>
        </w:rPr>
        <w:t xml:space="preserve">l'e-commerce mondiale, nel 2013, è cresciuto del 33% con dati che riportano valori più alti nelle regioni dell'Est Europa, nei Paesi BRICS (Brasile, Russia, India, Cina e Sud Africa) e PIGS (Portogallo, Italia, Grecia e Spagna).  </w:t>
      </w:r>
    </w:p>
    <w:p w:rsidR="00650B7A" w:rsidRPr="001F0F45" w:rsidRDefault="00650B7A" w:rsidP="001F0F45">
      <w:pPr>
        <w:pStyle w:val="NormalWeb"/>
        <w:spacing w:before="0" w:beforeAutospacing="0" w:after="0" w:afterAutospacing="0" w:line="360" w:lineRule="atLeast"/>
        <w:jc w:val="both"/>
        <w:rPr>
          <w:rFonts w:ascii="Verdana" w:hAnsi="Verdana"/>
          <w:sz w:val="21"/>
          <w:szCs w:val="21"/>
        </w:rPr>
      </w:pPr>
      <w:r w:rsidRPr="001F0F45">
        <w:rPr>
          <w:rFonts w:ascii="Verdana" w:hAnsi="Verdana"/>
          <w:sz w:val="21"/>
          <w:szCs w:val="21"/>
        </w:rPr>
        <w:t xml:space="preserve">In particolare, nell'area PIGS, il Paese che più di tutti si è fatto notare è la Grecia, che nonostante la crisi economica che lo attraversa, ha riportato una crescita del 198% nel commercio elettronico. </w:t>
      </w:r>
    </w:p>
    <w:p w:rsidR="00650B7A" w:rsidRPr="001F0F45" w:rsidRDefault="00650B7A" w:rsidP="001F0F45">
      <w:pPr>
        <w:pStyle w:val="NormalWeb"/>
        <w:spacing w:before="0" w:beforeAutospacing="0" w:after="0" w:afterAutospacing="0" w:line="360" w:lineRule="atLeast"/>
        <w:jc w:val="both"/>
        <w:rPr>
          <w:rFonts w:ascii="Verdana" w:hAnsi="Verdana"/>
          <w:sz w:val="21"/>
          <w:szCs w:val="21"/>
        </w:rPr>
      </w:pPr>
    </w:p>
    <w:p w:rsidR="00650B7A" w:rsidRDefault="00650B7A" w:rsidP="001F0F45">
      <w:pPr>
        <w:pStyle w:val="NormalWeb"/>
        <w:spacing w:before="0" w:beforeAutospacing="0" w:after="0" w:afterAutospacing="0" w:line="360" w:lineRule="atLeast"/>
        <w:jc w:val="both"/>
        <w:rPr>
          <w:rFonts w:ascii="Verdana" w:hAnsi="Verdana"/>
          <w:sz w:val="21"/>
          <w:szCs w:val="21"/>
        </w:rPr>
      </w:pPr>
      <w:r w:rsidRPr="001F0F45">
        <w:rPr>
          <w:rFonts w:ascii="Verdana" w:hAnsi="Verdana"/>
          <w:sz w:val="21"/>
          <w:szCs w:val="21"/>
        </w:rPr>
        <w:t xml:space="preserve">L'Italia, invece, ha riportato una crescita </w:t>
      </w:r>
      <w:r w:rsidRPr="00650B7A">
        <w:rPr>
          <w:rFonts w:ascii="Verdana" w:hAnsi="Verdana"/>
          <w:sz w:val="21"/>
          <w:szCs w:val="21"/>
          <w:highlight w:val="yellow"/>
          <w:rPrChange w:id="3" w:author="Pietro" w:date="2014-04-29T19:27:00Z">
            <w:rPr>
              <w:rFonts w:ascii="Verdana" w:hAnsi="Verdana"/>
              <w:sz w:val="21"/>
              <w:szCs w:val="21"/>
            </w:rPr>
          </w:rPrChange>
        </w:rPr>
        <w:t>del 27%</w:t>
      </w:r>
      <w:r w:rsidRPr="001F0F45">
        <w:rPr>
          <w:rFonts w:ascii="Verdana" w:hAnsi="Verdana"/>
          <w:sz w:val="21"/>
          <w:szCs w:val="21"/>
        </w:rPr>
        <w:t xml:space="preserve"> nel canale e-commerce, stesso valore che ha contraddistinto il Portogallo, mentre la Spagna ha registrato un aumento del 20%. I Paesi dell'area BRICS che stanno, invece, vivendo una rapida diffusione del Web hanno </w:t>
      </w:r>
      <w:r>
        <w:rPr>
          <w:noProof/>
        </w:rPr>
        <w:pict>
          <v:shape id="Immagine 2" o:spid="_x0000_s1028" type="#_x0000_t75" alt="top-countries-e-channel-growth_t.jpg" style="position:absolute;left:0;text-align:left;margin-left:283.8pt;margin-top:-24.35pt;width:203.25pt;height:381.15pt;z-index:-251664384;visibility:visible;mso-position-horizontal-relative:text;mso-position-vertical-relative:text" wrapcoords="-80 0 -80 21557 21600 21557 21600 0 -80 0">
            <v:imagedata r:id="rId7" o:title=""/>
            <w10:wrap type="tight"/>
          </v:shape>
        </w:pict>
      </w:r>
      <w:r w:rsidRPr="001F0F45">
        <w:rPr>
          <w:rFonts w:ascii="Verdana" w:hAnsi="Verdana"/>
          <w:sz w:val="21"/>
          <w:szCs w:val="21"/>
        </w:rPr>
        <w:t>riportato valori in media più alti in quest'ordine: Sud Africa (+104%), Cina (+74%), Brasile (+42%), India (+42%) e Russia (+41%).</w:t>
      </w:r>
    </w:p>
    <w:p w:rsidR="00650B7A" w:rsidRDefault="00650B7A" w:rsidP="00691780">
      <w:pPr>
        <w:pStyle w:val="NormalWeb"/>
        <w:spacing w:before="0" w:beforeAutospacing="0" w:after="0" w:afterAutospacing="0" w:line="360" w:lineRule="atLeast"/>
        <w:jc w:val="both"/>
        <w:rPr>
          <w:rFonts w:ascii="Verdana" w:hAnsi="Verdana"/>
          <w:sz w:val="21"/>
          <w:szCs w:val="21"/>
        </w:rPr>
      </w:pPr>
      <w:commentRangeStart w:id="4"/>
      <w:r w:rsidRPr="001F0F45">
        <w:rPr>
          <w:rFonts w:ascii="Verdana" w:hAnsi="Verdana"/>
          <w:sz w:val="21"/>
          <w:szCs w:val="21"/>
        </w:rPr>
        <w:t>I Paesi dove, invece, si può parlare di mercato più maturo dal punto di vista dell'e-commerce, cioè Germania, USA, Regno Unito, Paesi Bassi, Canada e i Paesi del Nord-Europa,  hanno riportato una crescita più modesta, tra il 10-20%, ma pur sempre positiva.</w:t>
      </w:r>
      <w:commentRangeEnd w:id="4"/>
      <w:r>
        <w:rPr>
          <w:rStyle w:val="CommentReference"/>
          <w:rFonts w:ascii="Calibri" w:hAnsi="Calibri"/>
          <w:lang w:eastAsia="en-US"/>
        </w:rPr>
        <w:commentReference w:id="4"/>
      </w:r>
    </w:p>
    <w:p w:rsidR="00650B7A" w:rsidRDefault="00650B7A" w:rsidP="00691780">
      <w:pPr>
        <w:pStyle w:val="NormalWeb"/>
        <w:spacing w:before="0" w:beforeAutospacing="0" w:after="0" w:afterAutospacing="0" w:line="360" w:lineRule="atLeast"/>
        <w:jc w:val="both"/>
        <w:rPr>
          <w:rFonts w:ascii="Verdana" w:hAnsi="Verdana"/>
          <w:sz w:val="21"/>
          <w:szCs w:val="21"/>
        </w:rPr>
      </w:pPr>
    </w:p>
    <w:p w:rsidR="00650B7A" w:rsidRDefault="00650B7A" w:rsidP="00691780">
      <w:pPr>
        <w:pStyle w:val="NormalWeb"/>
        <w:spacing w:before="0" w:beforeAutospacing="0" w:after="0" w:afterAutospacing="0" w:line="360" w:lineRule="atLeast"/>
        <w:jc w:val="both"/>
        <w:rPr>
          <w:rFonts w:ascii="Verdana" w:hAnsi="Verdana"/>
          <w:sz w:val="21"/>
          <w:szCs w:val="21"/>
        </w:rPr>
      </w:pPr>
      <w:r>
        <w:rPr>
          <w:rFonts w:ascii="Verdana" w:hAnsi="Verdana"/>
          <w:sz w:val="21"/>
          <w:szCs w:val="21"/>
        </w:rPr>
        <w:t xml:space="preserve">La ricerca </w:t>
      </w:r>
      <w:r w:rsidRPr="00691780">
        <w:rPr>
          <w:rFonts w:ascii="Verdana" w:hAnsi="Verdana"/>
          <w:sz w:val="21"/>
          <w:szCs w:val="21"/>
        </w:rPr>
        <w:t xml:space="preserve">ha fornito anche la classifica dei marchi e delle categorie merceologiche protagoniste dell'e-commerce mondiale nel 2013. Tra i marchi che </w:t>
      </w:r>
      <w:r>
        <w:rPr>
          <w:rFonts w:ascii="Verdana" w:hAnsi="Verdana"/>
          <w:sz w:val="21"/>
          <w:szCs w:val="21"/>
        </w:rPr>
        <w:t>primeggiano si trova in testa HP</w:t>
      </w:r>
      <w:r w:rsidRPr="00691780">
        <w:rPr>
          <w:rFonts w:ascii="Verdana" w:hAnsi="Verdana"/>
          <w:sz w:val="21"/>
          <w:szCs w:val="21"/>
        </w:rPr>
        <w:t xml:space="preserve"> che detiene una quota di mercato del 17%  seguita da Philips ch</w:t>
      </w:r>
      <w:r>
        <w:rPr>
          <w:rFonts w:ascii="Verdana" w:hAnsi="Verdana"/>
          <w:sz w:val="21"/>
          <w:szCs w:val="21"/>
        </w:rPr>
        <w:t>e ha raggiunto il 6%</w:t>
      </w:r>
      <w:r w:rsidRPr="00691780">
        <w:rPr>
          <w:rFonts w:ascii="Verdana" w:hAnsi="Verdana"/>
          <w:sz w:val="21"/>
          <w:szCs w:val="21"/>
        </w:rPr>
        <w:t>.</w:t>
      </w:r>
    </w:p>
    <w:p w:rsidR="00650B7A" w:rsidRPr="00691780" w:rsidRDefault="00650B7A" w:rsidP="00691780">
      <w:pPr>
        <w:pStyle w:val="NormalWeb"/>
        <w:spacing w:before="0" w:beforeAutospacing="0" w:after="0" w:afterAutospacing="0" w:line="360" w:lineRule="atLeast"/>
        <w:jc w:val="both"/>
        <w:rPr>
          <w:rFonts w:ascii="Verdana" w:hAnsi="Verdana"/>
          <w:sz w:val="21"/>
          <w:szCs w:val="21"/>
        </w:rPr>
      </w:pPr>
      <w:r w:rsidRPr="00691780">
        <w:rPr>
          <w:rFonts w:ascii="Verdana" w:hAnsi="Verdana"/>
          <w:sz w:val="21"/>
          <w:szCs w:val="21"/>
        </w:rPr>
        <w:t>In particolare, il brand</w:t>
      </w:r>
      <w:r>
        <w:rPr>
          <w:rFonts w:ascii="Verdana" w:hAnsi="Verdana"/>
          <w:sz w:val="21"/>
          <w:szCs w:val="21"/>
        </w:rPr>
        <w:t xml:space="preserve"> o marchio</w:t>
      </w:r>
      <w:r w:rsidRPr="00691780">
        <w:rPr>
          <w:rFonts w:ascii="Verdana" w:hAnsi="Verdana"/>
          <w:sz w:val="21"/>
          <w:szCs w:val="21"/>
        </w:rPr>
        <w:t xml:space="preserve"> a crescita più rapida nel canale globale dell'e-commerce è risultato essere Saeco, di proprietà di Philips.</w:t>
      </w:r>
    </w:p>
    <w:p w:rsidR="00650B7A" w:rsidRDefault="00650B7A" w:rsidP="00BA14AB">
      <w:pPr>
        <w:pStyle w:val="NormalWeb"/>
        <w:spacing w:after="0" w:line="360" w:lineRule="atLeast"/>
        <w:jc w:val="both"/>
        <w:rPr>
          <w:rFonts w:ascii="Verdana" w:hAnsi="Verdana"/>
          <w:sz w:val="21"/>
          <w:szCs w:val="21"/>
        </w:rPr>
      </w:pPr>
      <w:r>
        <w:rPr>
          <w:noProof/>
        </w:rPr>
        <w:pict>
          <v:shape id="Immagine 8" o:spid="_x0000_s1029" type="#_x0000_t75" alt="top-10-faster-grows-icecat_t.jpg" style="position:absolute;left:0;text-align:left;margin-left:181.8pt;margin-top:12.4pt;width:335.25pt;height:188.25pt;z-index:251653120;visibility:visible">
            <v:imagedata r:id="rId9" o:title=""/>
            <w10:wrap type="square"/>
          </v:shape>
        </w:pict>
      </w:r>
      <w:r w:rsidRPr="00691780">
        <w:rPr>
          <w:rFonts w:ascii="Verdana" w:hAnsi="Verdana"/>
          <w:sz w:val="21"/>
          <w:szCs w:val="21"/>
        </w:rPr>
        <w:t>Gli altri brand della top 10 della classifica sono risultati in ordine di crescita Sony, Samsung, Lenovo, Asus, Kingston Technology, Canon, Toshiba e Acer. Tra questi Canon e Toshiba sono gli unici che rispetto al 2012 hanno avuto una crescita in lieve calo.</w:t>
      </w:r>
      <w:r>
        <w:rPr>
          <w:rFonts w:ascii="Verdana" w:hAnsi="Verdana"/>
          <w:sz w:val="21"/>
          <w:szCs w:val="21"/>
        </w:rPr>
        <w:br/>
      </w:r>
    </w:p>
    <w:p w:rsidR="00650B7A" w:rsidRDefault="00650B7A" w:rsidP="00BA14AB">
      <w:pPr>
        <w:pStyle w:val="NormalWeb"/>
        <w:spacing w:after="0" w:line="360" w:lineRule="atLeast"/>
        <w:jc w:val="both"/>
        <w:rPr>
          <w:rFonts w:ascii="Calibri" w:hAnsi="Calibri"/>
          <w:b/>
          <w:sz w:val="28"/>
          <w:szCs w:val="28"/>
          <w:lang w:eastAsia="en-US"/>
        </w:rPr>
      </w:pPr>
    </w:p>
    <w:p w:rsidR="00650B7A" w:rsidRDefault="00650B7A" w:rsidP="00EA79D2">
      <w:pPr>
        <w:pStyle w:val="NormalWeb"/>
        <w:spacing w:after="0" w:line="360" w:lineRule="atLeast"/>
        <w:rPr>
          <w:rFonts w:ascii="Calibri" w:hAnsi="Calibri"/>
          <w:b/>
          <w:sz w:val="28"/>
          <w:szCs w:val="28"/>
          <w:lang w:eastAsia="en-US"/>
        </w:rPr>
      </w:pPr>
      <w:r w:rsidRPr="000E4A98">
        <w:rPr>
          <w:rFonts w:ascii="Calibri" w:hAnsi="Calibri"/>
          <w:b/>
          <w:sz w:val="28"/>
          <w:szCs w:val="28"/>
          <w:lang w:eastAsia="en-US"/>
        </w:rPr>
        <w:t>L’</w:t>
      </w:r>
      <w:r>
        <w:rPr>
          <w:rFonts w:ascii="Calibri" w:hAnsi="Calibri"/>
          <w:b/>
          <w:sz w:val="28"/>
          <w:szCs w:val="28"/>
          <w:lang w:eastAsia="en-US"/>
        </w:rPr>
        <w:t>e-commerce in I</w:t>
      </w:r>
      <w:r w:rsidRPr="000E4A98">
        <w:rPr>
          <w:rFonts w:ascii="Calibri" w:hAnsi="Calibri"/>
          <w:b/>
          <w:sz w:val="28"/>
          <w:szCs w:val="28"/>
          <w:lang w:eastAsia="en-US"/>
        </w:rPr>
        <w:t>talia.</w:t>
      </w:r>
    </w:p>
    <w:p w:rsidR="00650B7A" w:rsidRDefault="00650B7A" w:rsidP="00EA6E73">
      <w:pPr>
        <w:pStyle w:val="NormalWeb"/>
        <w:spacing w:after="0" w:line="360" w:lineRule="atLeast"/>
        <w:jc w:val="both"/>
        <w:rPr>
          <w:rFonts w:ascii="Verdana" w:hAnsi="Verdana"/>
          <w:b/>
          <w:noProof/>
          <w:sz w:val="21"/>
          <w:szCs w:val="21"/>
        </w:rPr>
      </w:pPr>
      <w:r>
        <w:rPr>
          <w:noProof/>
        </w:rPr>
        <w:pict>
          <v:shape id="Immagine 1" o:spid="_x0000_s1030" type="#_x0000_t75" alt="ecommerce-kZvH-U10302694862350eH-568x320@LaStampa.it.jpg" style="position:absolute;left:0;text-align:left;margin-left:183.9pt;margin-top:13.4pt;width:300.7pt;height:169.5pt;z-index:251655168;visibility:visible">
            <v:imagedata r:id="rId10" o:title=""/>
            <w10:wrap type="square"/>
          </v:shape>
        </w:pict>
      </w:r>
      <w:r w:rsidRPr="00EA79D2">
        <w:rPr>
          <w:rFonts w:ascii="Verdana" w:hAnsi="Verdana"/>
          <w:sz w:val="21"/>
          <w:szCs w:val="21"/>
        </w:rPr>
        <w:t xml:space="preserve">C’è un settore che di crisi non sente parlare. Cresce a due cifre </w:t>
      </w:r>
      <w:r w:rsidRPr="00650B7A">
        <w:rPr>
          <w:rFonts w:ascii="Verdana" w:hAnsi="Verdana"/>
          <w:sz w:val="21"/>
          <w:szCs w:val="21"/>
          <w:highlight w:val="yellow"/>
          <w:rPrChange w:id="5" w:author="Pietro" w:date="2014-04-29T19:27:00Z">
            <w:rPr>
              <w:rFonts w:ascii="Verdana" w:hAnsi="Verdana"/>
              <w:sz w:val="21"/>
              <w:szCs w:val="21"/>
            </w:rPr>
          </w:rPrChange>
        </w:rPr>
        <w:t>(+18% nell</w:t>
      </w:r>
      <w:r w:rsidRPr="00C70149">
        <w:rPr>
          <w:rFonts w:ascii="Verdana" w:hAnsi="Verdana"/>
          <w:sz w:val="21"/>
          <w:szCs w:val="21"/>
          <w:highlight w:val="yellow"/>
          <w:rPrChange w:id="6" w:author="Pietro" w:date="2014-04-29T19:27:00Z">
            <w:rPr>
              <w:rFonts w:ascii="Verdana" w:hAnsi="Verdana"/>
              <w:sz w:val="21"/>
              <w:szCs w:val="21"/>
              <w:highlight w:val="yellow"/>
            </w:rPr>
          </w:rPrChange>
        </w:rPr>
        <w:t>’</w:t>
      </w:r>
      <w:r w:rsidRPr="00650B7A">
        <w:rPr>
          <w:rFonts w:ascii="Verdana" w:hAnsi="Verdana"/>
          <w:sz w:val="21"/>
          <w:szCs w:val="21"/>
          <w:highlight w:val="yellow"/>
          <w:rPrChange w:id="7" w:author="Pietro" w:date="2014-04-29T19:27:00Z">
            <w:rPr>
              <w:rFonts w:ascii="Verdana" w:hAnsi="Verdana"/>
              <w:sz w:val="21"/>
              <w:szCs w:val="21"/>
            </w:rPr>
          </w:rPrChange>
        </w:rPr>
        <w:t xml:space="preserve">ultimo </w:t>
      </w:r>
      <w:commentRangeStart w:id="8"/>
      <w:r w:rsidRPr="00650B7A">
        <w:rPr>
          <w:rFonts w:ascii="Verdana" w:hAnsi="Verdana"/>
          <w:sz w:val="21"/>
          <w:szCs w:val="21"/>
          <w:highlight w:val="yellow"/>
          <w:rPrChange w:id="9" w:author="Pietro" w:date="2014-04-29T19:27:00Z">
            <w:rPr>
              <w:rFonts w:ascii="Verdana" w:hAnsi="Verdana"/>
              <w:sz w:val="21"/>
              <w:szCs w:val="21"/>
            </w:rPr>
          </w:rPrChange>
        </w:rPr>
        <w:t>anno</w:t>
      </w:r>
      <w:commentRangeEnd w:id="8"/>
      <w:r>
        <w:rPr>
          <w:rStyle w:val="CommentReference"/>
          <w:rFonts w:ascii="Calibri" w:hAnsi="Calibri"/>
          <w:lang w:eastAsia="en-US"/>
        </w:rPr>
        <w:commentReference w:id="8"/>
      </w:r>
      <w:r w:rsidRPr="00650B7A">
        <w:rPr>
          <w:rFonts w:ascii="Verdana" w:hAnsi="Verdana"/>
          <w:sz w:val="21"/>
          <w:szCs w:val="21"/>
          <w:highlight w:val="yellow"/>
          <w:rPrChange w:id="10" w:author="Pietro" w:date="2014-04-29T19:27:00Z">
            <w:rPr>
              <w:rFonts w:ascii="Verdana" w:hAnsi="Verdana"/>
              <w:sz w:val="21"/>
              <w:szCs w:val="21"/>
            </w:rPr>
          </w:rPrChange>
        </w:rPr>
        <w:t>)</w:t>
      </w:r>
      <w:r w:rsidRPr="00EA79D2">
        <w:rPr>
          <w:rFonts w:ascii="Verdana" w:hAnsi="Verdana"/>
          <w:sz w:val="21"/>
          <w:szCs w:val="21"/>
        </w:rPr>
        <w:t xml:space="preserve"> e in qualche caso addirittura a tre. Per un valore complessivo di 11 miliardi di euro. L’e-commerce in Italia non conosce arresti. Un mercato ormai ineludibile, quello dell</w:t>
      </w:r>
      <w:r>
        <w:rPr>
          <w:rFonts w:ascii="Verdana" w:hAnsi="Verdana"/>
          <w:sz w:val="21"/>
          <w:szCs w:val="21"/>
        </w:rPr>
        <w:t>e vendite on</w:t>
      </w:r>
      <w:r w:rsidRPr="00EA79D2">
        <w:rPr>
          <w:rFonts w:ascii="Verdana" w:hAnsi="Verdana"/>
          <w:sz w:val="21"/>
          <w:szCs w:val="21"/>
        </w:rPr>
        <w:t>line, verso cui si sta muovendo con sempre maggior interesse e fiducia il consumatore. Soprattutto per il settore del turismo, che ha visto divampare gli acquisti negli ultimi 12 mesi e rappresenta il 43% del totale dei prodotti venduti sul web.</w:t>
      </w:r>
    </w:p>
    <w:p w:rsidR="00650B7A" w:rsidRDefault="00650B7A" w:rsidP="00A41C1D">
      <w:pPr>
        <w:rPr>
          <w:rFonts w:ascii="Verdana" w:hAnsi="Verdana"/>
          <w:b/>
          <w:sz w:val="21"/>
          <w:szCs w:val="21"/>
        </w:rPr>
      </w:pPr>
      <w:r w:rsidRPr="00EA6E73">
        <w:rPr>
          <w:rFonts w:ascii="Verdana" w:hAnsi="Verdana"/>
          <w:b/>
          <w:sz w:val="21"/>
          <w:szCs w:val="21"/>
        </w:rPr>
        <w:t xml:space="preserve">Acquisti </w:t>
      </w:r>
      <w:r w:rsidRPr="00A41C1D">
        <w:rPr>
          <w:b/>
          <w:sz w:val="28"/>
          <w:szCs w:val="28"/>
        </w:rPr>
        <w:t>online</w:t>
      </w:r>
      <w:r>
        <w:rPr>
          <w:rFonts w:ascii="Verdana" w:hAnsi="Verdana"/>
          <w:b/>
          <w:sz w:val="21"/>
          <w:szCs w:val="21"/>
        </w:rPr>
        <w:t xml:space="preserve"> in crescita.</w:t>
      </w:r>
    </w:p>
    <w:p w:rsidR="00650B7A" w:rsidRPr="009500BA" w:rsidRDefault="00650B7A" w:rsidP="00EA6E73">
      <w:pPr>
        <w:pStyle w:val="NormalWeb"/>
        <w:spacing w:after="0" w:line="360" w:lineRule="atLeast"/>
        <w:jc w:val="both"/>
        <w:rPr>
          <w:rFonts w:ascii="Verdana" w:hAnsi="Verdana"/>
          <w:sz w:val="21"/>
          <w:szCs w:val="21"/>
        </w:rPr>
      </w:pPr>
      <w:commentRangeStart w:id="11"/>
      <w:r w:rsidRPr="009500BA">
        <w:rPr>
          <w:rFonts w:ascii="Verdana" w:hAnsi="Verdana"/>
          <w:sz w:val="21"/>
          <w:szCs w:val="21"/>
        </w:rPr>
        <w:t>Viaggi, vacanze, weekend in ogni angolo del mondo. Il paradiso del relax o dell’avventura ha quasi esclusivamente la rete, ormai, come piattaforma preferita per farsi desiderare e acquistare.</w:t>
      </w:r>
      <w:commentRangeEnd w:id="11"/>
      <w:r>
        <w:rPr>
          <w:rStyle w:val="CommentReference"/>
          <w:rFonts w:ascii="Calibri" w:hAnsi="Calibri"/>
          <w:lang w:eastAsia="en-US"/>
        </w:rPr>
        <w:commentReference w:id="11"/>
      </w:r>
      <w:r w:rsidRPr="009500BA">
        <w:rPr>
          <w:rFonts w:ascii="Verdana" w:hAnsi="Verdana"/>
          <w:sz w:val="21"/>
          <w:szCs w:val="21"/>
        </w:rPr>
        <w:t xml:space="preserve"> Lo stesso si può dire per i servizi di prenotazione voli e treni, dove la proporzione tra web e canali tradizionali è massicciamente a favore della rete. Una ricerca dell’Osservatorio Multicanalità condotta da Nielsen, Connexia e School of Management del Politecnico di Milano ha stimato che nel 2013 l’e-commerce è entrato a far parte a pieno titolo della vita di 3,7 milioni di italiani, che hanno e</w:t>
      </w:r>
      <w:r>
        <w:rPr>
          <w:rFonts w:ascii="Verdana" w:hAnsi="Verdana"/>
          <w:sz w:val="21"/>
          <w:szCs w:val="21"/>
        </w:rPr>
        <w:t>ffettuato almeno 10 acquisti on</w:t>
      </w:r>
      <w:r w:rsidRPr="009500BA">
        <w:rPr>
          <w:rFonts w:ascii="Verdana" w:hAnsi="Verdana"/>
          <w:sz w:val="21"/>
          <w:szCs w:val="21"/>
        </w:rPr>
        <w:t>line in un anno. Gli utenti internet che hanno c</w:t>
      </w:r>
      <w:r>
        <w:rPr>
          <w:rFonts w:ascii="Verdana" w:hAnsi="Verdana"/>
          <w:sz w:val="21"/>
          <w:szCs w:val="21"/>
        </w:rPr>
        <w:t>omprato anche solo una volta on</w:t>
      </w:r>
      <w:r w:rsidRPr="009500BA">
        <w:rPr>
          <w:rFonts w:ascii="Verdana" w:hAnsi="Verdana"/>
          <w:sz w:val="21"/>
          <w:szCs w:val="21"/>
        </w:rPr>
        <w:t>line, secondo Fonte Eurostat, sono stati pari al 29%. </w:t>
      </w:r>
    </w:p>
    <w:p w:rsidR="00650B7A" w:rsidRPr="00EA6E73" w:rsidRDefault="00650B7A" w:rsidP="00A41C1D">
      <w:pPr>
        <w:rPr>
          <w:rFonts w:ascii="Verdana" w:hAnsi="Verdana"/>
          <w:b/>
          <w:sz w:val="21"/>
          <w:szCs w:val="21"/>
        </w:rPr>
      </w:pPr>
      <w:r>
        <w:rPr>
          <w:rFonts w:ascii="Verdana" w:hAnsi="Verdana"/>
          <w:b/>
          <w:sz w:val="21"/>
          <w:szCs w:val="21"/>
        </w:rPr>
        <w:t>Abbigliamento e elettronica.</w:t>
      </w:r>
    </w:p>
    <w:p w:rsidR="00650B7A" w:rsidRPr="00377E43" w:rsidRDefault="00650B7A" w:rsidP="00377E43">
      <w:pPr>
        <w:pStyle w:val="NormalWeb"/>
        <w:shd w:val="clear" w:color="auto" w:fill="FFFFFF"/>
        <w:spacing w:before="0" w:beforeAutospacing="0" w:after="0" w:afterAutospacing="0" w:line="315" w:lineRule="atLeast"/>
        <w:rPr>
          <w:rFonts w:ascii="Verdana" w:hAnsi="Verdana"/>
          <w:sz w:val="21"/>
          <w:szCs w:val="21"/>
        </w:rPr>
      </w:pPr>
      <w:r w:rsidRPr="00377E43">
        <w:rPr>
          <w:rFonts w:ascii="Verdana" w:hAnsi="Verdana"/>
          <w:sz w:val="21"/>
          <w:szCs w:val="21"/>
        </w:rPr>
        <w:t>Turismo sì, ma bene vanno anche l’abbigliamento e l’elettronica, con ulteriori crescite rispetto al passato. E smartphone supera tablet: il primo lo utilizza l’11% dei consumatori, il secondo il 10%. “Il mobileCommerce in Italia è cresciuto del 255% rispetto al 2012 e interessa il turismo per il 51%”, spiega Antonella Piscitelli, senior manager e-commerce di Venere.com, il sito di accomodation online, nato nel ’95 e acquisito pochi anni dopo da Expedia, il portale di viaggi quotato in borsa. </w:t>
      </w:r>
    </w:p>
    <w:p w:rsidR="00650B7A" w:rsidRPr="00377E43" w:rsidRDefault="00650B7A" w:rsidP="00377E43">
      <w:pPr>
        <w:pStyle w:val="NormalWeb"/>
        <w:shd w:val="clear" w:color="auto" w:fill="FFFFFF"/>
        <w:spacing w:before="0" w:beforeAutospacing="0" w:after="0" w:afterAutospacing="0" w:line="315" w:lineRule="atLeast"/>
        <w:rPr>
          <w:rFonts w:ascii="Verdana" w:hAnsi="Verdana"/>
          <w:sz w:val="21"/>
          <w:szCs w:val="21"/>
        </w:rPr>
      </w:pPr>
      <w:r w:rsidRPr="00377E43">
        <w:rPr>
          <w:rFonts w:ascii="Verdana" w:hAnsi="Verdana"/>
          <w:sz w:val="21"/>
          <w:szCs w:val="21"/>
        </w:rPr>
        <w:t> </w:t>
      </w:r>
    </w:p>
    <w:p w:rsidR="00650B7A" w:rsidRPr="00377E43" w:rsidRDefault="00650B7A" w:rsidP="00377E43">
      <w:pPr>
        <w:pStyle w:val="NormalWeb"/>
        <w:shd w:val="clear" w:color="auto" w:fill="FFFFFF"/>
        <w:spacing w:before="0" w:beforeAutospacing="0" w:after="0" w:afterAutospacing="0" w:line="315" w:lineRule="atLeast"/>
        <w:rPr>
          <w:rFonts w:ascii="Verdana" w:hAnsi="Verdana"/>
          <w:sz w:val="21"/>
          <w:szCs w:val="21"/>
        </w:rPr>
      </w:pPr>
      <w:r w:rsidRPr="00377E43">
        <w:rPr>
          <w:rFonts w:ascii="Verdana" w:hAnsi="Verdana"/>
          <w:sz w:val="21"/>
          <w:szCs w:val="21"/>
        </w:rPr>
        <w:t>Sì, +255% di crescita. Vette incredibili, su scala nazionale. “I consumatori spendono moltissimo tempo a informarsi sul loro viaggio, una media di circa 42,5 ore in 22 siti dive</w:t>
      </w:r>
      <w:r>
        <w:rPr>
          <w:rFonts w:ascii="Verdana" w:hAnsi="Verdana"/>
          <w:sz w:val="21"/>
          <w:szCs w:val="21"/>
        </w:rPr>
        <w:t>rsi</w:t>
      </w:r>
      <w:r w:rsidRPr="00377E43">
        <w:rPr>
          <w:rFonts w:ascii="Verdana" w:hAnsi="Verdana"/>
          <w:sz w:val="21"/>
          <w:szCs w:val="21"/>
        </w:rPr>
        <w:t xml:space="preserve"> mentre il processo di prenotazione in sé non dura più di 5 minuti”. Mete che stanno rivoluzionato il mondo del lavoro, con una miriade di start up che stanno nascendo, anche in Italia.  </w:t>
      </w:r>
    </w:p>
    <w:p w:rsidR="00650B7A" w:rsidRPr="00EA6E73" w:rsidRDefault="00650B7A" w:rsidP="00EA6E73">
      <w:pPr>
        <w:pStyle w:val="NormalWeb"/>
        <w:spacing w:after="0" w:line="360" w:lineRule="atLeast"/>
        <w:jc w:val="both"/>
        <w:rPr>
          <w:rFonts w:ascii="Verdana" w:hAnsi="Verdana"/>
          <w:b/>
          <w:sz w:val="21"/>
          <w:szCs w:val="21"/>
        </w:rPr>
      </w:pPr>
      <w:r w:rsidRPr="00EA6E73">
        <w:rPr>
          <w:rFonts w:ascii="Verdana" w:hAnsi="Verdana"/>
          <w:b/>
          <w:sz w:val="21"/>
          <w:szCs w:val="21"/>
        </w:rPr>
        <w:t xml:space="preserve">Quasi 14 milioni di e-shopper italiani </w:t>
      </w:r>
    </w:p>
    <w:p w:rsidR="00650B7A" w:rsidRPr="00EA6E73" w:rsidRDefault="00650B7A" w:rsidP="00EA6E73">
      <w:pPr>
        <w:pStyle w:val="NormalWeb"/>
        <w:spacing w:after="0" w:line="360" w:lineRule="atLeast"/>
        <w:jc w:val="both"/>
        <w:rPr>
          <w:rFonts w:ascii="Verdana" w:hAnsi="Verdana"/>
          <w:sz w:val="21"/>
          <w:szCs w:val="21"/>
        </w:rPr>
      </w:pPr>
      <w:r w:rsidRPr="00EA6E73">
        <w:rPr>
          <w:rFonts w:ascii="Verdana" w:hAnsi="Verdana"/>
          <w:sz w:val="21"/>
          <w:szCs w:val="21"/>
        </w:rPr>
        <w:t xml:space="preserve">A far ben sperare i merchant italiani c'è comunque il dato che riassume il numero di italiani attivi online per fare acquisti: dall'aprile </w:t>
      </w:r>
      <w:smartTag w:uri="urn:schemas-microsoft-com:office:smarttags" w:element="metricconverter">
        <w:smartTagPr>
          <w:attr w:name="ProductID" w:val="2012 a"/>
        </w:smartTagPr>
        <w:r w:rsidRPr="00EA6E73">
          <w:rPr>
            <w:rFonts w:ascii="Verdana" w:hAnsi="Verdana"/>
            <w:sz w:val="21"/>
            <w:szCs w:val="21"/>
          </w:rPr>
          <w:t>2012 a</w:t>
        </w:r>
      </w:smartTag>
      <w:r w:rsidRPr="00EA6E73">
        <w:rPr>
          <w:rFonts w:ascii="Verdana" w:hAnsi="Verdana"/>
          <w:sz w:val="21"/>
          <w:szCs w:val="21"/>
        </w:rPr>
        <w:t xml:space="preserve"> oggi i cosiddetti e-shopper sono aumentati di oltre il 50 per cento raggiungendo quota 13,6 milioni (fonte Human Highway-Netcomm) e toccando un picco di 14 milioni nel periodo natalizio. L'indagine condotta da Netcomm-ContactLab su un panel di 61mila consumatori italiani e di altri quattro Paesi europei (Gran Bretagna, Germania, Francia e Spagna) sui comportamenti d'acquisto ha evidenziato come l'Italia sia nettamente indietro per ciò che concerne la questione dell'infocommerce. </w:t>
      </w:r>
    </w:p>
    <w:p w:rsidR="00650B7A" w:rsidRDefault="00650B7A" w:rsidP="00BA14AB">
      <w:pPr>
        <w:pStyle w:val="NormalWeb"/>
        <w:spacing w:after="0" w:line="360" w:lineRule="atLeast"/>
        <w:jc w:val="both"/>
        <w:rPr>
          <w:rFonts w:ascii="Calibri" w:hAnsi="Calibri"/>
          <w:b/>
          <w:sz w:val="28"/>
          <w:szCs w:val="28"/>
          <w:lang w:eastAsia="en-US"/>
        </w:rPr>
      </w:pPr>
    </w:p>
    <w:p w:rsidR="00650B7A" w:rsidRDefault="00650B7A" w:rsidP="009E6B78">
      <w:pPr>
        <w:jc w:val="center"/>
        <w:rPr>
          <w:b/>
          <w:sz w:val="40"/>
          <w:szCs w:val="40"/>
          <w:u w:val="single"/>
        </w:rPr>
      </w:pPr>
    </w:p>
    <w:p w:rsidR="00650B7A" w:rsidRDefault="00650B7A" w:rsidP="009E6B78">
      <w:pPr>
        <w:jc w:val="center"/>
        <w:rPr>
          <w:b/>
          <w:sz w:val="40"/>
          <w:szCs w:val="40"/>
          <w:u w:val="single"/>
        </w:rPr>
      </w:pPr>
      <w:r>
        <w:rPr>
          <w:b/>
          <w:sz w:val="40"/>
          <w:szCs w:val="40"/>
          <w:u w:val="single"/>
        </w:rPr>
        <w:t>LE DIVERSE MODALITA’ DI PAGAMENTO</w:t>
      </w:r>
    </w:p>
    <w:p w:rsidR="00650B7A" w:rsidRPr="00A41C1D" w:rsidRDefault="00650B7A" w:rsidP="009E6B78">
      <w:pPr>
        <w:rPr>
          <w:rFonts w:ascii="Verdana" w:hAnsi="Verdana"/>
          <w:b/>
          <w:sz w:val="28"/>
          <w:szCs w:val="28"/>
          <w:lang w:eastAsia="it-IT"/>
        </w:rPr>
      </w:pPr>
      <w:r w:rsidRPr="00A41C1D">
        <w:rPr>
          <w:rFonts w:ascii="Verdana" w:hAnsi="Verdana"/>
          <w:b/>
          <w:sz w:val="28"/>
          <w:szCs w:val="28"/>
          <w:lang w:eastAsia="it-IT"/>
        </w:rPr>
        <w:br/>
        <w:t>I vari sistemi di pagamento.</w:t>
      </w:r>
    </w:p>
    <w:p w:rsidR="00650B7A" w:rsidRDefault="00650B7A" w:rsidP="009E6B78">
      <w:pPr>
        <w:rPr>
          <w:rFonts w:ascii="Verdana" w:hAnsi="Verdana"/>
          <w:sz w:val="21"/>
          <w:szCs w:val="21"/>
          <w:lang w:eastAsia="it-IT"/>
        </w:rPr>
      </w:pPr>
      <w:r w:rsidRPr="0067449C">
        <w:rPr>
          <w:rFonts w:ascii="Verdana" w:hAnsi="Verdana"/>
          <w:sz w:val="21"/>
          <w:szCs w:val="21"/>
          <w:lang w:eastAsia="it-IT"/>
        </w:rPr>
        <w:t>Il commercio online deve il suo sviluppo all’</w:t>
      </w:r>
      <w:r>
        <w:rPr>
          <w:rFonts w:ascii="Verdana" w:hAnsi="Verdana"/>
          <w:sz w:val="21"/>
          <w:szCs w:val="21"/>
          <w:lang w:eastAsia="it-IT"/>
        </w:rPr>
        <w:t>implementa</w:t>
      </w:r>
      <w:r w:rsidRPr="0067449C">
        <w:rPr>
          <w:rFonts w:ascii="Verdana" w:hAnsi="Verdana"/>
          <w:sz w:val="21"/>
          <w:szCs w:val="21"/>
          <w:lang w:eastAsia="it-IT"/>
        </w:rPr>
        <w:t>zione di nuovi sistemi di pagamento che determinano il passaggio dalla banconota al contante digitale. Negli ultimi anni sono stati creati numerosi strumenti per i pagamenti in internet.</w:t>
      </w:r>
    </w:p>
    <w:p w:rsidR="00650B7A" w:rsidRDefault="00650B7A" w:rsidP="009E6B78">
      <w:pPr>
        <w:rPr>
          <w:rFonts w:ascii="Verdana" w:hAnsi="Verdana"/>
          <w:b/>
          <w:sz w:val="21"/>
          <w:szCs w:val="21"/>
          <w:lang w:eastAsia="it-IT"/>
        </w:rPr>
      </w:pPr>
    </w:p>
    <w:p w:rsidR="00650B7A" w:rsidRDefault="00650B7A" w:rsidP="009E6B78">
      <w:pPr>
        <w:rPr>
          <w:rFonts w:ascii="Verdana" w:hAnsi="Verdana"/>
          <w:b/>
          <w:sz w:val="21"/>
          <w:szCs w:val="21"/>
          <w:lang w:eastAsia="it-IT"/>
        </w:rPr>
      </w:pPr>
      <w:r w:rsidRPr="0004579E">
        <w:rPr>
          <w:rFonts w:ascii="Verdana" w:hAnsi="Verdana"/>
          <w:b/>
          <w:sz w:val="21"/>
          <w:szCs w:val="21"/>
          <w:lang w:eastAsia="it-IT"/>
        </w:rPr>
        <w:t>Carta di credito.</w:t>
      </w:r>
    </w:p>
    <w:p w:rsidR="00650B7A" w:rsidRDefault="00650B7A" w:rsidP="009E6B78">
      <w:pPr>
        <w:rPr>
          <w:rFonts w:ascii="Verdana" w:hAnsi="Verdana"/>
          <w:sz w:val="21"/>
          <w:szCs w:val="21"/>
          <w:lang w:eastAsia="it-IT"/>
        </w:rPr>
      </w:pPr>
      <w:r>
        <w:rPr>
          <w:noProof/>
          <w:lang w:eastAsia="it-IT"/>
        </w:rPr>
        <w:pict>
          <v:shape id="Immagine 5" o:spid="_x0000_s1031" type="#_x0000_t75" alt="master_2182364b.jpg" style="position:absolute;margin-left:196.25pt;margin-top:2.75pt;width:298.6pt;height:163.5pt;z-index:251656192;visibility:visible">
            <v:imagedata r:id="rId11" o:title=""/>
            <w10:wrap type="square"/>
          </v:shape>
        </w:pict>
      </w:r>
      <w:r w:rsidRPr="004A0CCD">
        <w:rPr>
          <w:rFonts w:ascii="Verdana" w:hAnsi="Verdana"/>
          <w:sz w:val="21"/>
          <w:szCs w:val="21"/>
          <w:lang w:eastAsia="it-IT"/>
        </w:rPr>
        <w:t>Il principale metodo di pagamento per le transazioni online è la carta di credito, che garantisce praticità, sicurezza ed efficacia. Il p</w:t>
      </w:r>
      <w:r>
        <w:rPr>
          <w:rFonts w:ascii="Verdana" w:hAnsi="Verdana"/>
          <w:sz w:val="21"/>
          <w:szCs w:val="21"/>
          <w:lang w:eastAsia="it-IT"/>
        </w:rPr>
        <w:t>a</w:t>
      </w:r>
      <w:r w:rsidRPr="004A0CCD">
        <w:rPr>
          <w:rFonts w:ascii="Verdana" w:hAnsi="Verdana"/>
          <w:sz w:val="21"/>
          <w:szCs w:val="21"/>
          <w:lang w:eastAsia="it-IT"/>
        </w:rPr>
        <w:t>gamento con carta di credito prevede che il cliente al momento del pagamento invii i suoi dati, compilando un apposita pagina web interattiva, i dati della prop</w:t>
      </w:r>
      <w:r>
        <w:rPr>
          <w:rFonts w:ascii="Verdana" w:hAnsi="Verdana"/>
          <w:sz w:val="21"/>
          <w:szCs w:val="21"/>
          <w:lang w:eastAsia="it-IT"/>
        </w:rPr>
        <w:t>r</w:t>
      </w:r>
      <w:r w:rsidRPr="004A0CCD">
        <w:rPr>
          <w:rFonts w:ascii="Verdana" w:hAnsi="Verdana"/>
          <w:sz w:val="21"/>
          <w:szCs w:val="21"/>
          <w:lang w:eastAsia="it-IT"/>
        </w:rPr>
        <w:t>ia carta di credito. L’esercente trasmette i dati alla banca avviando una procedura di verifica e accredito. Il vantaggio maggiore della carta di credito è l’immediatezza, la maggior parte degli utenti di internet sono titolari di carte di credito e non devono far altro che digitare il numero di carta e la data di scadenza per concludere la transazione.</w:t>
      </w:r>
    </w:p>
    <w:p w:rsidR="00650B7A" w:rsidRDefault="00650B7A" w:rsidP="009E6B78">
      <w:pPr>
        <w:rPr>
          <w:rFonts w:ascii="Verdana" w:hAnsi="Verdana"/>
          <w:b/>
          <w:sz w:val="21"/>
          <w:szCs w:val="21"/>
          <w:lang w:eastAsia="it-IT"/>
        </w:rPr>
      </w:pPr>
    </w:p>
    <w:p w:rsidR="00650B7A" w:rsidRDefault="00650B7A" w:rsidP="009E6B78">
      <w:pPr>
        <w:rPr>
          <w:rFonts w:ascii="Verdana" w:hAnsi="Verdana"/>
          <w:b/>
          <w:sz w:val="21"/>
          <w:szCs w:val="21"/>
          <w:lang w:eastAsia="it-IT"/>
        </w:rPr>
      </w:pPr>
    </w:p>
    <w:p w:rsidR="00650B7A" w:rsidRDefault="00650B7A" w:rsidP="009E6B78">
      <w:pPr>
        <w:rPr>
          <w:rFonts w:ascii="Verdana" w:hAnsi="Verdana"/>
          <w:b/>
          <w:sz w:val="21"/>
          <w:szCs w:val="21"/>
          <w:lang w:eastAsia="it-IT"/>
        </w:rPr>
      </w:pPr>
      <w:r>
        <w:rPr>
          <w:noProof/>
          <w:lang w:eastAsia="it-IT"/>
        </w:rPr>
        <w:pict>
          <v:shape id="Immagine 6" o:spid="_x0000_s1032" type="#_x0000_t75" alt="images.jpg" style="position:absolute;margin-left:204.3pt;margin-top:-4.85pt;width:269.25pt;height:115.05pt;z-index:251657216;visibility:visible">
            <v:imagedata r:id="rId12" o:title=""/>
            <w10:wrap type="square"/>
          </v:shape>
        </w:pict>
      </w:r>
      <w:r w:rsidRPr="004A0CCD">
        <w:rPr>
          <w:rFonts w:ascii="Verdana" w:hAnsi="Verdana"/>
          <w:b/>
          <w:sz w:val="21"/>
          <w:szCs w:val="21"/>
          <w:lang w:eastAsia="it-IT"/>
        </w:rPr>
        <w:t>Bonifico Bancario</w:t>
      </w:r>
      <w:r>
        <w:rPr>
          <w:rFonts w:ascii="Verdana" w:hAnsi="Verdana"/>
          <w:b/>
          <w:sz w:val="21"/>
          <w:szCs w:val="21"/>
          <w:lang w:eastAsia="it-IT"/>
        </w:rPr>
        <w:t>.</w:t>
      </w:r>
    </w:p>
    <w:p w:rsidR="00650B7A" w:rsidRDefault="00650B7A" w:rsidP="009E6B78">
      <w:pPr>
        <w:rPr>
          <w:rFonts w:ascii="Verdana" w:hAnsi="Verdana"/>
          <w:sz w:val="21"/>
          <w:szCs w:val="21"/>
          <w:lang w:eastAsia="it-IT"/>
        </w:rPr>
      </w:pPr>
      <w:r>
        <w:rPr>
          <w:rFonts w:ascii="Verdana" w:hAnsi="Verdana"/>
          <w:sz w:val="21"/>
          <w:szCs w:val="21"/>
          <w:lang w:eastAsia="it-IT"/>
        </w:rPr>
        <w:t>Il bonifico bancario è un altro metodo di pagamento, per poter avvenire bisogna che a</w:t>
      </w:r>
      <w:r w:rsidRPr="004A0CCD">
        <w:rPr>
          <w:rFonts w:ascii="Verdana" w:hAnsi="Verdana"/>
          <w:sz w:val="21"/>
          <w:szCs w:val="21"/>
          <w:lang w:eastAsia="it-IT"/>
        </w:rPr>
        <w:t xml:space="preserve">l </w:t>
      </w:r>
      <w:r>
        <w:rPr>
          <w:rFonts w:ascii="Verdana" w:hAnsi="Verdana"/>
          <w:sz w:val="21"/>
          <w:szCs w:val="21"/>
          <w:lang w:eastAsia="it-IT"/>
        </w:rPr>
        <w:t xml:space="preserve">termine </w:t>
      </w:r>
      <w:r w:rsidRPr="004A0CCD">
        <w:rPr>
          <w:rFonts w:ascii="Verdana" w:hAnsi="Verdana"/>
          <w:sz w:val="21"/>
          <w:szCs w:val="21"/>
          <w:lang w:eastAsia="it-IT"/>
        </w:rPr>
        <w:t>della transazione il sito dell'esercente comunica gli estremi bancari ai quali effettuare un bonifico bancario per l'ammontare della merce. Al ricevimento del bonifico (o della ricevuta inviata dal consumatore) l'esercente invia la merce. Il problema, in questo caso, è costituito dai tempi tecnici di effettuazione del bonifico. Comunque, con le moderne tecniche di Web Banking, per il consumato</w:t>
      </w:r>
      <w:r>
        <w:rPr>
          <w:rFonts w:ascii="Verdana" w:hAnsi="Verdana"/>
          <w:sz w:val="21"/>
          <w:szCs w:val="21"/>
          <w:lang w:eastAsia="it-IT"/>
        </w:rPr>
        <w:t>re è possibile fare l'ordine on</w:t>
      </w:r>
      <w:r w:rsidRPr="004A0CCD">
        <w:rPr>
          <w:rFonts w:ascii="Verdana" w:hAnsi="Verdana"/>
          <w:sz w:val="21"/>
          <w:szCs w:val="21"/>
          <w:lang w:eastAsia="it-IT"/>
        </w:rPr>
        <w:t>line, collegarsi al sito internet della banca ed effettuare il bo</w:t>
      </w:r>
      <w:r>
        <w:rPr>
          <w:rFonts w:ascii="Verdana" w:hAnsi="Verdana"/>
          <w:sz w:val="21"/>
          <w:szCs w:val="21"/>
          <w:lang w:eastAsia="it-IT"/>
        </w:rPr>
        <w:t xml:space="preserve">nifico e </w:t>
      </w:r>
      <w:r w:rsidRPr="004A0CCD">
        <w:rPr>
          <w:rFonts w:ascii="Verdana" w:hAnsi="Verdana"/>
          <w:sz w:val="21"/>
          <w:szCs w:val="21"/>
          <w:lang w:eastAsia="it-IT"/>
        </w:rPr>
        <w:t>subito dopo, inviare via e</w:t>
      </w:r>
      <w:r>
        <w:rPr>
          <w:rFonts w:ascii="Verdana" w:hAnsi="Verdana"/>
          <w:sz w:val="21"/>
          <w:szCs w:val="21"/>
          <w:lang w:eastAsia="it-IT"/>
        </w:rPr>
        <w:t>-</w:t>
      </w:r>
      <w:r w:rsidRPr="004A0CCD">
        <w:rPr>
          <w:rFonts w:ascii="Verdana" w:hAnsi="Verdana"/>
          <w:sz w:val="21"/>
          <w:szCs w:val="21"/>
          <w:lang w:eastAsia="it-IT"/>
        </w:rPr>
        <w:t>mail la ricevuta elettronica al negoziante. </w:t>
      </w:r>
    </w:p>
    <w:p w:rsidR="00650B7A" w:rsidRDefault="00650B7A" w:rsidP="009E6B78">
      <w:pPr>
        <w:rPr>
          <w:rFonts w:ascii="Verdana" w:hAnsi="Verdana"/>
          <w:b/>
          <w:noProof/>
          <w:sz w:val="21"/>
          <w:szCs w:val="21"/>
          <w:lang w:eastAsia="it-IT"/>
        </w:rPr>
      </w:pPr>
      <w:r>
        <w:rPr>
          <w:noProof/>
          <w:lang w:eastAsia="it-IT"/>
        </w:rPr>
        <w:pict>
          <v:shape id="Immagine 7" o:spid="_x0000_s1033" type="#_x0000_t75" alt="Contrassegno.png" style="position:absolute;margin-left:299.55pt;margin-top:16.1pt;width:184.5pt;height:184.5pt;z-index:251658240;visibility:visible">
            <v:imagedata r:id="rId13" o:title=""/>
            <w10:wrap type="square"/>
          </v:shape>
        </w:pict>
      </w:r>
      <w:r w:rsidRPr="00A41C1D">
        <w:rPr>
          <w:rFonts w:ascii="Verdana" w:hAnsi="Verdana"/>
          <w:b/>
          <w:noProof/>
          <w:sz w:val="21"/>
          <w:szCs w:val="21"/>
          <w:lang w:eastAsia="it-IT"/>
        </w:rPr>
        <w:t>Contrassegno.</w:t>
      </w:r>
    </w:p>
    <w:p w:rsidR="00650B7A" w:rsidRPr="00A41C1D" w:rsidRDefault="00650B7A" w:rsidP="009E6B78">
      <w:pPr>
        <w:rPr>
          <w:rFonts w:ascii="Verdana" w:hAnsi="Verdana"/>
          <w:sz w:val="21"/>
          <w:szCs w:val="21"/>
          <w:lang w:eastAsia="it-IT"/>
        </w:rPr>
      </w:pPr>
      <w:r w:rsidRPr="00A41C1D">
        <w:rPr>
          <w:rFonts w:ascii="Verdana" w:hAnsi="Verdana"/>
          <w:sz w:val="21"/>
          <w:szCs w:val="21"/>
          <w:lang w:eastAsia="it-IT"/>
        </w:rPr>
        <w:t>Questa forma di pagamento consente al cliente di correre il rischio minore, poiché il pagamento viene effettuato solo una volta che la merce è giunta a destinazione. Possono però sorgere delle difficoltà nel senso che al momento della consegna bisogna essere presenti e avere i soldi in casa.</w:t>
      </w:r>
      <w:r w:rsidRPr="00A41C1D">
        <w:rPr>
          <w:rFonts w:ascii="Verdana" w:hAnsi="Verdana"/>
          <w:sz w:val="21"/>
          <w:szCs w:val="21"/>
          <w:lang w:eastAsia="it-IT"/>
        </w:rPr>
        <w:br/>
        <w:t>Con questo tipo di pagamento l'esercente può inviare subito la merce in quanto non deve aspettare nessun pagamento anticipato. Il costo per inviare la merce in contrassegno sono di circa 5 euro che l'esercente generalmente aggiunge al totale del valore della merce acquistata e delle spese di spedizione normale</w:t>
      </w:r>
    </w:p>
    <w:p w:rsidR="00650B7A" w:rsidRDefault="00650B7A" w:rsidP="00BA14AB">
      <w:pPr>
        <w:pStyle w:val="NormalWeb"/>
        <w:spacing w:after="0" w:line="360" w:lineRule="atLeast"/>
        <w:jc w:val="both"/>
        <w:rPr>
          <w:rFonts w:ascii="Verdana" w:hAnsi="Verdana"/>
          <w:b/>
          <w:noProof/>
          <w:sz w:val="21"/>
          <w:szCs w:val="21"/>
        </w:rPr>
      </w:pPr>
      <w:r>
        <w:rPr>
          <w:noProof/>
        </w:rPr>
        <w:pict>
          <v:shape id="Immagine 9" o:spid="_x0000_s1034" type="#_x0000_t75" alt="download.jpg" style="position:absolute;left:0;text-align:left;margin-left:352.05pt;margin-top:15.4pt;width:174pt;height:115.5pt;z-index:251659264;visibility:visible">
            <v:imagedata r:id="rId14" o:title=""/>
            <w10:wrap type="square"/>
          </v:shape>
        </w:pict>
      </w:r>
      <w:r w:rsidRPr="00A41C1D">
        <w:rPr>
          <w:rFonts w:ascii="Verdana" w:hAnsi="Verdana"/>
          <w:b/>
          <w:noProof/>
          <w:sz w:val="21"/>
          <w:szCs w:val="21"/>
        </w:rPr>
        <w:t>PayPal.</w:t>
      </w:r>
    </w:p>
    <w:p w:rsidR="00650B7A" w:rsidRDefault="00650B7A" w:rsidP="00A41C1D">
      <w:pPr>
        <w:spacing w:after="0" w:line="240" w:lineRule="auto"/>
        <w:rPr>
          <w:rFonts w:ascii="Verdana" w:hAnsi="Verdana"/>
          <w:sz w:val="21"/>
          <w:szCs w:val="21"/>
          <w:lang w:eastAsia="it-IT"/>
        </w:rPr>
      </w:pPr>
      <w:r w:rsidRPr="00A41C1D">
        <w:rPr>
          <w:rFonts w:ascii="Verdana" w:hAnsi="Verdana"/>
          <w:sz w:val="21"/>
          <w:szCs w:val="21"/>
          <w:lang w:eastAsia="it-IT"/>
        </w:rPr>
        <w:t>PayPal è la società del gruppo eBay che consente a chiunque possieda un indirizzo e</w:t>
      </w:r>
      <w:r>
        <w:rPr>
          <w:rFonts w:ascii="Verdana" w:hAnsi="Verdana"/>
          <w:sz w:val="21"/>
          <w:szCs w:val="21"/>
          <w:lang w:eastAsia="it-IT"/>
        </w:rPr>
        <w:t>-</w:t>
      </w:r>
      <w:r w:rsidRPr="00A41C1D">
        <w:rPr>
          <w:rFonts w:ascii="Verdana" w:hAnsi="Verdana"/>
          <w:sz w:val="21"/>
          <w:szCs w:val="21"/>
          <w:lang w:eastAsia="it-IT"/>
        </w:rPr>
        <w:t>mail di inviare o ricevere pagamenti online in modo facile, veloce e sicuro.</w:t>
      </w:r>
      <w:r w:rsidRPr="00A41C1D">
        <w:rPr>
          <w:rFonts w:ascii="Verdana" w:hAnsi="Verdana"/>
          <w:sz w:val="21"/>
          <w:szCs w:val="21"/>
          <w:lang w:eastAsia="it-IT"/>
        </w:rPr>
        <w:br/>
        <w:t xml:space="preserve">Il funzionamento di PayPal è molto simile a quello di un comune conto corrente bancario, dopo aver aperto il conto si può inviare o ricevere </w:t>
      </w:r>
      <w:r>
        <w:rPr>
          <w:rFonts w:ascii="Verdana" w:hAnsi="Verdana"/>
          <w:sz w:val="21"/>
          <w:szCs w:val="21"/>
          <w:lang w:eastAsia="it-IT"/>
        </w:rPr>
        <w:t>denaro, effettuare pagamenti on</w:t>
      </w:r>
      <w:r w:rsidRPr="00A41C1D">
        <w:rPr>
          <w:rFonts w:ascii="Verdana" w:hAnsi="Verdana"/>
          <w:sz w:val="21"/>
          <w:szCs w:val="21"/>
          <w:lang w:eastAsia="it-IT"/>
        </w:rPr>
        <w:t>line. </w:t>
      </w:r>
      <w:r w:rsidRPr="00A41C1D">
        <w:rPr>
          <w:rFonts w:ascii="Verdana" w:hAnsi="Verdana"/>
          <w:sz w:val="21"/>
          <w:szCs w:val="21"/>
          <w:lang w:eastAsia="it-IT"/>
        </w:rPr>
        <w:br/>
      </w:r>
      <w:r w:rsidRPr="00A41C1D">
        <w:rPr>
          <w:rFonts w:ascii="Verdana" w:hAnsi="Verdana"/>
          <w:sz w:val="21"/>
          <w:szCs w:val="21"/>
          <w:lang w:eastAsia="it-IT"/>
        </w:rPr>
        <w:br/>
        <w:t>I pagamenti PayPal su sito web sono: </w:t>
      </w:r>
    </w:p>
    <w:p w:rsidR="00650B7A" w:rsidRDefault="00650B7A" w:rsidP="00A41C1D">
      <w:pPr>
        <w:pStyle w:val="ListParagraph"/>
        <w:numPr>
          <w:ilvl w:val="0"/>
          <w:numId w:val="3"/>
          <w:numberingChange w:id="12" w:author="Pietro" w:date="2014-04-29T19:23:00Z" w:original=""/>
        </w:numPr>
        <w:spacing w:after="0" w:line="240" w:lineRule="auto"/>
        <w:rPr>
          <w:rFonts w:ascii="Verdana" w:hAnsi="Verdana"/>
          <w:sz w:val="21"/>
          <w:szCs w:val="21"/>
          <w:lang w:eastAsia="it-IT"/>
        </w:rPr>
      </w:pPr>
      <w:r>
        <w:rPr>
          <w:rFonts w:ascii="Verdana" w:hAnsi="Verdana"/>
          <w:sz w:val="21"/>
          <w:szCs w:val="21"/>
          <w:lang w:eastAsia="it-IT"/>
        </w:rPr>
        <w:t>Facili: Per configurare il sito web bastano pochi minuti.</w:t>
      </w:r>
    </w:p>
    <w:p w:rsidR="00650B7A" w:rsidRDefault="00650B7A" w:rsidP="00A41C1D">
      <w:pPr>
        <w:pStyle w:val="ListParagraph"/>
        <w:numPr>
          <w:ilvl w:val="0"/>
          <w:numId w:val="3"/>
          <w:numberingChange w:id="13" w:author="Pietro" w:date="2014-04-29T19:23:00Z" w:original=""/>
        </w:numPr>
        <w:spacing w:after="0" w:line="240" w:lineRule="auto"/>
        <w:rPr>
          <w:rFonts w:ascii="Verdana" w:hAnsi="Verdana"/>
          <w:sz w:val="21"/>
          <w:szCs w:val="21"/>
          <w:lang w:eastAsia="it-IT"/>
        </w:rPr>
      </w:pPr>
      <w:r>
        <w:rPr>
          <w:rFonts w:ascii="Verdana" w:hAnsi="Verdana"/>
          <w:sz w:val="21"/>
          <w:szCs w:val="21"/>
          <w:lang w:eastAsia="it-IT"/>
        </w:rPr>
        <w:t>Sicuri: Gli innovati sistemi di protezione dalle frodi consentono all’esercente di svolgere la sua attività in modo sicuro</w:t>
      </w:r>
    </w:p>
    <w:p w:rsidR="00650B7A" w:rsidRDefault="00650B7A" w:rsidP="00D17408">
      <w:pPr>
        <w:spacing w:after="0" w:line="240" w:lineRule="auto"/>
        <w:rPr>
          <w:rFonts w:ascii="Verdana" w:hAnsi="Verdana"/>
          <w:sz w:val="21"/>
          <w:szCs w:val="21"/>
        </w:rPr>
      </w:pPr>
    </w:p>
    <w:p w:rsidR="00650B7A" w:rsidRPr="00D17408" w:rsidRDefault="00650B7A" w:rsidP="00D17408">
      <w:pPr>
        <w:spacing w:after="0" w:line="240" w:lineRule="auto"/>
        <w:rPr>
          <w:rFonts w:ascii="Verdana" w:hAnsi="Verdana"/>
          <w:sz w:val="21"/>
          <w:szCs w:val="21"/>
          <w:lang w:eastAsia="it-IT"/>
        </w:rPr>
      </w:pPr>
      <w:r w:rsidRPr="00A41C1D">
        <w:rPr>
          <w:rFonts w:ascii="Verdana" w:hAnsi="Verdana"/>
          <w:sz w:val="21"/>
          <w:szCs w:val="21"/>
        </w:rPr>
        <w:t>Nessuna spesa di configurazione o mensile. Vengono applicate delle tariffe per le transazioni pari a 1,9% + €0,35 EUR. Le tariffe vengono applicate solo quando l'esercente accetta un pagamento. Se non riceve denaro, non dovrà pagare nulla. PayPal è conveniente per le aziende di ogni dimensione. </w:t>
      </w:r>
      <w:r>
        <w:rPr>
          <w:rFonts w:ascii="Verdana" w:hAnsi="Verdana"/>
          <w:sz w:val="21"/>
          <w:szCs w:val="21"/>
        </w:rPr>
        <w:br/>
      </w:r>
      <w:r w:rsidRPr="00A41C1D">
        <w:rPr>
          <w:rFonts w:ascii="Verdana" w:hAnsi="Verdana"/>
          <w:sz w:val="21"/>
          <w:szCs w:val="21"/>
        </w:rPr>
        <w:t>Tale sistema è utilizzato di frequente su e</w:t>
      </w:r>
      <w:r>
        <w:rPr>
          <w:rFonts w:ascii="Verdana" w:hAnsi="Verdana"/>
          <w:sz w:val="21"/>
          <w:szCs w:val="21"/>
        </w:rPr>
        <w:t>Bay o presso numerosi negozi on</w:t>
      </w:r>
      <w:r w:rsidRPr="00A41C1D">
        <w:rPr>
          <w:rFonts w:ascii="Verdana" w:hAnsi="Verdana"/>
          <w:sz w:val="21"/>
          <w:szCs w:val="21"/>
        </w:rPr>
        <w:t>line, come metodo alternativo alla carta di credito. </w:t>
      </w:r>
    </w:p>
    <w:p w:rsidR="00650B7A" w:rsidRDefault="00650B7A" w:rsidP="00BA14AB">
      <w:pPr>
        <w:pStyle w:val="NormalWeb"/>
        <w:spacing w:after="0" w:line="360" w:lineRule="atLeast"/>
        <w:jc w:val="both"/>
        <w:rPr>
          <w:rFonts w:ascii="Verdana" w:hAnsi="Verdana"/>
          <w:b/>
          <w:noProof/>
          <w:sz w:val="21"/>
          <w:szCs w:val="21"/>
        </w:rPr>
      </w:pPr>
      <w:r>
        <w:rPr>
          <w:rFonts w:ascii="Verdana" w:hAnsi="Verdana"/>
          <w:b/>
          <w:noProof/>
          <w:sz w:val="21"/>
          <w:szCs w:val="21"/>
        </w:rPr>
        <w:t>Carte prepagate.</w:t>
      </w:r>
    </w:p>
    <w:p w:rsidR="00650B7A" w:rsidRDefault="00650B7A" w:rsidP="00BA14AB">
      <w:pPr>
        <w:pStyle w:val="NormalWeb"/>
        <w:spacing w:after="0" w:line="360" w:lineRule="atLeast"/>
        <w:jc w:val="both"/>
        <w:rPr>
          <w:rFonts w:ascii="Verdana" w:hAnsi="Verdana"/>
          <w:sz w:val="21"/>
          <w:szCs w:val="21"/>
          <w:lang w:eastAsia="en-US"/>
        </w:rPr>
      </w:pPr>
      <w:r>
        <w:rPr>
          <w:noProof/>
        </w:rPr>
        <w:pict>
          <v:shape id="Immagine 10" o:spid="_x0000_s1035" type="#_x0000_t75" alt="carte_mosaico.jpg" style="position:absolute;left:0;text-align:left;margin-left:144.3pt;margin-top:2.15pt;width:369.75pt;height:178.5pt;z-index:251660288;visibility:visible">
            <v:imagedata r:id="rId15" o:title=""/>
            <w10:wrap type="square"/>
          </v:shape>
        </w:pict>
      </w:r>
      <w:r w:rsidRPr="00D17408">
        <w:rPr>
          <w:rFonts w:ascii="Verdana" w:hAnsi="Verdana"/>
          <w:sz w:val="21"/>
          <w:szCs w:val="21"/>
          <w:lang w:eastAsia="en-US"/>
        </w:rPr>
        <w:t>Si tratta di carte che si possono acquistare con un importo disponibile prefissato, come accade similmente con le carte telefoniche. Con queste carte è possibile acquistare via Internet. A tal fine, al momento dell’ordine, tra le possibilità previste per il pagamento si inserisce il nome della carta. Con un codice PIN ed una Password si può effettuare il pagamento. L’importo viene così detratto dalla carta. Il vantaggio rispetto alla carta di credito tradizionale sta nel fatto che, in caso di abusi, si è sicuri che il danno subito non potrà superare il valore della carta prestabilito. Per questo motivo è consigliabile acquistare carte prepagate dal valore non molto elevato. Particol</w:t>
      </w:r>
      <w:r>
        <w:rPr>
          <w:rFonts w:ascii="Verdana" w:hAnsi="Verdana"/>
          <w:sz w:val="21"/>
          <w:szCs w:val="21"/>
          <w:lang w:eastAsia="en-US"/>
        </w:rPr>
        <w:t xml:space="preserve">armente adatte a transazioni online di importo medio </w:t>
      </w:r>
      <w:r w:rsidRPr="00D17408">
        <w:rPr>
          <w:rFonts w:ascii="Verdana" w:hAnsi="Verdana"/>
          <w:sz w:val="21"/>
          <w:szCs w:val="21"/>
          <w:lang w:eastAsia="en-US"/>
        </w:rPr>
        <w:t>basso.</w:t>
      </w:r>
    </w:p>
    <w:p w:rsidR="00650B7A" w:rsidRDefault="00650B7A" w:rsidP="00184EE5">
      <w:pPr>
        <w:rPr>
          <w:rFonts w:ascii="Verdana" w:hAnsi="Verdana"/>
          <w:b/>
          <w:sz w:val="28"/>
          <w:szCs w:val="28"/>
          <w:lang w:eastAsia="it-IT"/>
        </w:rPr>
      </w:pPr>
      <w:r>
        <w:rPr>
          <w:noProof/>
          <w:lang w:eastAsia="it-IT"/>
        </w:rPr>
        <w:pict>
          <v:shape id="Immagine 11" o:spid="_x0000_s1036" type="#_x0000_t75" alt="1289395613_136713159_2-MiB-Servizi-di-Sicurezza-Mera-Custodia-Vigilanza-Passiva-Torino.jpg" style="position:absolute;margin-left:337.8pt;margin-top:24.9pt;width:139.5pt;height:168.1pt;z-index:251661312;visibility:visible">
            <v:imagedata r:id="rId16" o:title=""/>
            <w10:wrap type="square"/>
          </v:shape>
        </w:pict>
      </w:r>
      <w:r>
        <w:rPr>
          <w:rFonts w:ascii="Verdana" w:hAnsi="Verdana"/>
          <w:b/>
          <w:sz w:val="28"/>
          <w:szCs w:val="28"/>
          <w:lang w:eastAsia="it-IT"/>
        </w:rPr>
        <w:t>Regolamenta</w:t>
      </w:r>
      <w:r w:rsidRPr="00184EE5">
        <w:rPr>
          <w:rFonts w:ascii="Verdana" w:hAnsi="Verdana"/>
          <w:b/>
          <w:sz w:val="28"/>
          <w:szCs w:val="28"/>
          <w:lang w:eastAsia="it-IT"/>
        </w:rPr>
        <w:t>z</w:t>
      </w:r>
      <w:r>
        <w:rPr>
          <w:rFonts w:ascii="Verdana" w:hAnsi="Verdana"/>
          <w:b/>
          <w:sz w:val="28"/>
          <w:szCs w:val="28"/>
          <w:lang w:eastAsia="it-IT"/>
        </w:rPr>
        <w:t>ione e vigilan</w:t>
      </w:r>
      <w:r w:rsidRPr="00184EE5">
        <w:rPr>
          <w:rFonts w:ascii="Verdana" w:hAnsi="Verdana"/>
          <w:b/>
          <w:sz w:val="28"/>
          <w:szCs w:val="28"/>
          <w:lang w:eastAsia="it-IT"/>
        </w:rPr>
        <w:t>z</w:t>
      </w:r>
      <w:r>
        <w:rPr>
          <w:rFonts w:ascii="Verdana" w:hAnsi="Verdana"/>
          <w:b/>
          <w:sz w:val="28"/>
          <w:szCs w:val="28"/>
          <w:lang w:eastAsia="it-IT"/>
        </w:rPr>
        <w:t>a</w:t>
      </w:r>
      <w:r w:rsidRPr="00A41C1D">
        <w:rPr>
          <w:rFonts w:ascii="Verdana" w:hAnsi="Verdana"/>
          <w:b/>
          <w:sz w:val="28"/>
          <w:szCs w:val="28"/>
          <w:lang w:eastAsia="it-IT"/>
        </w:rPr>
        <w:t>.</w:t>
      </w:r>
    </w:p>
    <w:p w:rsidR="00650B7A" w:rsidRPr="00335EBE" w:rsidRDefault="00650B7A" w:rsidP="00335EBE">
      <w:pPr>
        <w:autoSpaceDE w:val="0"/>
        <w:autoSpaceDN w:val="0"/>
        <w:adjustRightInd w:val="0"/>
        <w:spacing w:after="0" w:line="240" w:lineRule="auto"/>
        <w:jc w:val="both"/>
        <w:rPr>
          <w:rFonts w:ascii="Verdana" w:hAnsi="Verdana"/>
          <w:sz w:val="21"/>
          <w:szCs w:val="21"/>
        </w:rPr>
      </w:pPr>
      <w:r w:rsidRPr="00335EBE">
        <w:rPr>
          <w:rFonts w:ascii="Verdana" w:hAnsi="Verdana"/>
          <w:sz w:val="21"/>
          <w:szCs w:val="21"/>
        </w:rPr>
        <w:t>L'emissione di moneta elettronica pone dei problemi di regolamentazione e di vigilanza cui l'Unione europea non è rimasta insensibile, vista la mancanza di</w:t>
      </w:r>
      <w:r>
        <w:rPr>
          <w:rFonts w:ascii="Verdana" w:hAnsi="Verdana"/>
          <w:sz w:val="21"/>
          <w:szCs w:val="21"/>
        </w:rPr>
        <w:t xml:space="preserve"> </w:t>
      </w:r>
      <w:r w:rsidRPr="00335EBE">
        <w:rPr>
          <w:rFonts w:ascii="Verdana" w:hAnsi="Verdana"/>
          <w:sz w:val="21"/>
          <w:szCs w:val="21"/>
        </w:rPr>
        <w:t>regolamentazione in materia. Bisogna, infatti, comprendere che la moneta</w:t>
      </w:r>
      <w:r>
        <w:rPr>
          <w:rFonts w:ascii="Verdana" w:hAnsi="Verdana"/>
          <w:sz w:val="21"/>
          <w:szCs w:val="21"/>
        </w:rPr>
        <w:t xml:space="preserve"> </w:t>
      </w:r>
      <w:r w:rsidRPr="00335EBE">
        <w:rPr>
          <w:rFonts w:ascii="Verdana" w:hAnsi="Verdana"/>
          <w:sz w:val="21"/>
          <w:szCs w:val="21"/>
        </w:rPr>
        <w:t>elettronica presenta caratteristiche tali da renderla simile al contante.</w:t>
      </w:r>
    </w:p>
    <w:p w:rsidR="00650B7A" w:rsidRDefault="00650B7A" w:rsidP="00335EBE">
      <w:pPr>
        <w:autoSpaceDE w:val="0"/>
        <w:autoSpaceDN w:val="0"/>
        <w:adjustRightInd w:val="0"/>
        <w:spacing w:after="0" w:line="240" w:lineRule="auto"/>
        <w:jc w:val="both"/>
        <w:rPr>
          <w:rFonts w:ascii="Verdana" w:hAnsi="Verdana"/>
          <w:sz w:val="21"/>
          <w:szCs w:val="21"/>
        </w:rPr>
      </w:pPr>
      <w:r w:rsidRPr="00335EBE">
        <w:rPr>
          <w:rFonts w:ascii="Verdana" w:hAnsi="Verdana"/>
          <w:sz w:val="21"/>
          <w:szCs w:val="21"/>
        </w:rPr>
        <w:t>L'operazione di emissione di moneta elettronica non è altro che una</w:t>
      </w:r>
      <w:r>
        <w:rPr>
          <w:rFonts w:ascii="Verdana" w:hAnsi="Verdana"/>
          <w:sz w:val="21"/>
          <w:szCs w:val="21"/>
        </w:rPr>
        <w:t xml:space="preserve"> </w:t>
      </w:r>
      <w:r w:rsidRPr="00335EBE">
        <w:rPr>
          <w:rFonts w:ascii="Verdana" w:hAnsi="Verdana"/>
          <w:sz w:val="21"/>
          <w:szCs w:val="21"/>
        </w:rPr>
        <w:t>conversione del contante in una nuova forma, e cioè in quella digitale.</w:t>
      </w:r>
      <w:r>
        <w:rPr>
          <w:rFonts w:ascii="Verdana" w:hAnsi="Verdana"/>
          <w:sz w:val="21"/>
          <w:szCs w:val="21"/>
        </w:rPr>
        <w:t xml:space="preserve"> </w:t>
      </w:r>
      <w:r w:rsidRPr="00335EBE">
        <w:rPr>
          <w:rFonts w:ascii="Verdana" w:hAnsi="Verdana"/>
          <w:sz w:val="21"/>
          <w:szCs w:val="21"/>
        </w:rPr>
        <w:t>L'emissione di moneta elettronica non crea moneta, ma la sostituisce. Tanto è</w:t>
      </w:r>
      <w:r>
        <w:rPr>
          <w:rFonts w:ascii="Verdana" w:hAnsi="Verdana"/>
          <w:sz w:val="21"/>
          <w:szCs w:val="21"/>
        </w:rPr>
        <w:t xml:space="preserve"> </w:t>
      </w:r>
      <w:r w:rsidRPr="00335EBE">
        <w:rPr>
          <w:rFonts w:ascii="Verdana" w:hAnsi="Verdana"/>
          <w:sz w:val="21"/>
          <w:szCs w:val="21"/>
        </w:rPr>
        <w:t>vero che caratteristiche come la non rintracciabilità possono essere mantenute</w:t>
      </w:r>
      <w:r>
        <w:rPr>
          <w:rFonts w:ascii="Verdana" w:hAnsi="Verdana"/>
          <w:sz w:val="21"/>
          <w:szCs w:val="21"/>
        </w:rPr>
        <w:t xml:space="preserve"> </w:t>
      </w:r>
      <w:r w:rsidRPr="00335EBE">
        <w:rPr>
          <w:rFonts w:ascii="Verdana" w:hAnsi="Verdana"/>
          <w:sz w:val="21"/>
          <w:szCs w:val="21"/>
        </w:rPr>
        <w:t xml:space="preserve">nel passaggio all'utilizzazione della moneta elettronica. </w:t>
      </w:r>
    </w:p>
    <w:p w:rsidR="00650B7A" w:rsidRPr="00335EBE" w:rsidRDefault="00650B7A" w:rsidP="00335EBE">
      <w:pPr>
        <w:autoSpaceDE w:val="0"/>
        <w:autoSpaceDN w:val="0"/>
        <w:adjustRightInd w:val="0"/>
        <w:spacing w:after="0" w:line="240" w:lineRule="auto"/>
        <w:jc w:val="both"/>
        <w:rPr>
          <w:rFonts w:ascii="Verdana" w:hAnsi="Verdana"/>
          <w:sz w:val="21"/>
          <w:szCs w:val="21"/>
        </w:rPr>
      </w:pPr>
      <w:r w:rsidRPr="00335EBE">
        <w:rPr>
          <w:rFonts w:ascii="Verdana" w:hAnsi="Verdana"/>
          <w:sz w:val="21"/>
          <w:szCs w:val="21"/>
        </w:rPr>
        <w:t>Si tratta di un mezzo di</w:t>
      </w:r>
      <w:r>
        <w:rPr>
          <w:rFonts w:ascii="Verdana" w:hAnsi="Verdana"/>
          <w:sz w:val="21"/>
          <w:szCs w:val="21"/>
        </w:rPr>
        <w:t xml:space="preserve"> </w:t>
      </w:r>
      <w:r w:rsidRPr="00335EBE">
        <w:rPr>
          <w:rFonts w:ascii="Verdana" w:hAnsi="Verdana"/>
          <w:sz w:val="21"/>
          <w:szCs w:val="21"/>
        </w:rPr>
        <w:t>pagamento diverso dal contante ma simile a questo.</w:t>
      </w:r>
    </w:p>
    <w:p w:rsidR="00650B7A" w:rsidRPr="00335EBE" w:rsidRDefault="00650B7A" w:rsidP="00335EBE">
      <w:pPr>
        <w:autoSpaceDE w:val="0"/>
        <w:autoSpaceDN w:val="0"/>
        <w:adjustRightInd w:val="0"/>
        <w:spacing w:after="0" w:line="240" w:lineRule="auto"/>
        <w:jc w:val="both"/>
        <w:rPr>
          <w:rFonts w:ascii="Verdana" w:hAnsi="Verdana"/>
          <w:sz w:val="21"/>
          <w:szCs w:val="21"/>
        </w:rPr>
      </w:pPr>
      <w:r w:rsidRPr="00335EBE">
        <w:rPr>
          <w:rFonts w:ascii="Verdana" w:hAnsi="Verdana"/>
          <w:sz w:val="21"/>
          <w:szCs w:val="21"/>
        </w:rPr>
        <w:t>Nardo Cinzia E-Commerce: analisi e sviluppo di un caso reale 38</w:t>
      </w:r>
      <w:r>
        <w:rPr>
          <w:rFonts w:ascii="Verdana" w:hAnsi="Verdana"/>
          <w:sz w:val="21"/>
          <w:szCs w:val="21"/>
        </w:rPr>
        <w:t xml:space="preserve"> Per rendersi conto di </w:t>
      </w:r>
      <w:r w:rsidRPr="00335EBE">
        <w:rPr>
          <w:rFonts w:ascii="Verdana" w:hAnsi="Verdana"/>
          <w:sz w:val="21"/>
          <w:szCs w:val="21"/>
        </w:rPr>
        <w:t>come si dà risposta all'esigenza dell'anonimato, si torna</w:t>
      </w:r>
      <w:r>
        <w:rPr>
          <w:rFonts w:ascii="Verdana" w:hAnsi="Verdana"/>
          <w:sz w:val="21"/>
          <w:szCs w:val="21"/>
        </w:rPr>
        <w:t xml:space="preserve"> alla tecnologia di eCash, </w:t>
      </w:r>
      <w:r w:rsidRPr="00335EBE">
        <w:rPr>
          <w:rFonts w:ascii="Verdana" w:hAnsi="Verdana"/>
          <w:sz w:val="21"/>
          <w:szCs w:val="21"/>
        </w:rPr>
        <w:t>denominata blind signature. In sostanza, non è la</w:t>
      </w:r>
      <w:r>
        <w:rPr>
          <w:rFonts w:ascii="Verdana" w:hAnsi="Verdana"/>
          <w:sz w:val="21"/>
          <w:szCs w:val="21"/>
        </w:rPr>
        <w:t xml:space="preserve"> </w:t>
      </w:r>
      <w:r w:rsidRPr="00335EBE">
        <w:rPr>
          <w:rFonts w:ascii="Verdana" w:hAnsi="Verdana"/>
          <w:sz w:val="21"/>
          <w:szCs w:val="21"/>
        </w:rPr>
        <w:t>banca a generare le monete elettroniche, ma il software nel computer del</w:t>
      </w:r>
      <w:r>
        <w:rPr>
          <w:rFonts w:ascii="Verdana" w:hAnsi="Verdana"/>
          <w:sz w:val="21"/>
          <w:szCs w:val="21"/>
        </w:rPr>
        <w:t xml:space="preserve"> </w:t>
      </w:r>
      <w:r w:rsidRPr="00335EBE">
        <w:rPr>
          <w:rFonts w:ascii="Verdana" w:hAnsi="Verdana"/>
          <w:sz w:val="21"/>
          <w:szCs w:val="21"/>
        </w:rPr>
        <w:t>cliente a dar</w:t>
      </w:r>
      <w:r>
        <w:rPr>
          <w:rFonts w:ascii="Verdana" w:hAnsi="Verdana"/>
          <w:sz w:val="21"/>
          <w:szCs w:val="21"/>
        </w:rPr>
        <w:t xml:space="preserve">e inizio a tale creazione. È lo </w:t>
      </w:r>
      <w:r w:rsidRPr="00335EBE">
        <w:rPr>
          <w:rFonts w:ascii="Verdana" w:hAnsi="Verdana"/>
          <w:sz w:val="21"/>
          <w:szCs w:val="21"/>
        </w:rPr>
        <w:t>stesso programma che si occupa</w:t>
      </w:r>
      <w:r>
        <w:rPr>
          <w:rFonts w:ascii="Verdana" w:hAnsi="Verdana"/>
          <w:sz w:val="21"/>
          <w:szCs w:val="21"/>
        </w:rPr>
        <w:t xml:space="preserve"> </w:t>
      </w:r>
      <w:r w:rsidRPr="00335EBE">
        <w:rPr>
          <w:rFonts w:ascii="Verdana" w:hAnsi="Verdana"/>
          <w:sz w:val="21"/>
          <w:szCs w:val="21"/>
        </w:rPr>
        <w:t>quindi della generazione di numeri di serie casuali. Quindi tali monete vengono</w:t>
      </w:r>
      <w:r>
        <w:rPr>
          <w:rFonts w:ascii="Verdana" w:hAnsi="Verdana"/>
          <w:sz w:val="21"/>
          <w:szCs w:val="21"/>
        </w:rPr>
        <w:t xml:space="preserve"> </w:t>
      </w:r>
      <w:r w:rsidRPr="00335EBE">
        <w:rPr>
          <w:rFonts w:ascii="Verdana" w:hAnsi="Verdana"/>
          <w:sz w:val="21"/>
          <w:szCs w:val="21"/>
        </w:rPr>
        <w:t>spedite alla banca in u</w:t>
      </w:r>
      <w:r>
        <w:rPr>
          <w:rFonts w:ascii="Verdana" w:hAnsi="Verdana"/>
          <w:sz w:val="21"/>
          <w:szCs w:val="21"/>
        </w:rPr>
        <w:t xml:space="preserve">na busta digitale. Il messaggio </w:t>
      </w:r>
      <w:r w:rsidRPr="00335EBE">
        <w:rPr>
          <w:rFonts w:ascii="Verdana" w:hAnsi="Verdana"/>
          <w:sz w:val="21"/>
          <w:szCs w:val="21"/>
        </w:rPr>
        <w:t>contenuto nella busta,</w:t>
      </w:r>
      <w:r>
        <w:rPr>
          <w:rFonts w:ascii="Verdana" w:hAnsi="Verdana"/>
          <w:sz w:val="21"/>
          <w:szCs w:val="21"/>
        </w:rPr>
        <w:t xml:space="preserve"> </w:t>
      </w:r>
      <w:r w:rsidRPr="00335EBE">
        <w:rPr>
          <w:rFonts w:ascii="Verdana" w:hAnsi="Verdana"/>
          <w:sz w:val="21"/>
          <w:szCs w:val="21"/>
        </w:rPr>
        <w:t>ossia le monete con i relativi numeri casuali, grazie al valore casuale r, non è conoscibile da parte della banca. Questa</w:t>
      </w:r>
      <w:r>
        <w:rPr>
          <w:rFonts w:ascii="Verdana" w:hAnsi="Verdana"/>
          <w:sz w:val="21"/>
          <w:szCs w:val="21"/>
        </w:rPr>
        <w:t xml:space="preserve"> ultima si limita ad apporre la </w:t>
      </w:r>
      <w:r w:rsidRPr="00335EBE">
        <w:rPr>
          <w:rFonts w:ascii="Verdana" w:hAnsi="Verdana"/>
          <w:sz w:val="21"/>
          <w:szCs w:val="21"/>
        </w:rPr>
        <w:t>propria</w:t>
      </w:r>
      <w:r>
        <w:rPr>
          <w:rFonts w:ascii="Verdana" w:hAnsi="Verdana"/>
          <w:sz w:val="21"/>
          <w:szCs w:val="21"/>
        </w:rPr>
        <w:t xml:space="preserve"> </w:t>
      </w:r>
      <w:r w:rsidRPr="00335EBE">
        <w:rPr>
          <w:rFonts w:ascii="Verdana" w:hAnsi="Verdana"/>
          <w:sz w:val="21"/>
          <w:szCs w:val="21"/>
        </w:rPr>
        <w:t>firma digitale attraverso la busta, terminando in tal modo il processo di</w:t>
      </w:r>
      <w:r>
        <w:rPr>
          <w:rFonts w:ascii="Verdana" w:hAnsi="Verdana"/>
          <w:sz w:val="21"/>
          <w:szCs w:val="21"/>
        </w:rPr>
        <w:t xml:space="preserve"> </w:t>
      </w:r>
      <w:r w:rsidRPr="00335EBE">
        <w:rPr>
          <w:rFonts w:ascii="Verdana" w:hAnsi="Verdana"/>
          <w:sz w:val="21"/>
          <w:szCs w:val="21"/>
        </w:rPr>
        <w:t>generazione delle monete digitali di cui, però, stavolta, non può conoscere il</w:t>
      </w:r>
      <w:r>
        <w:rPr>
          <w:rFonts w:ascii="Verdana" w:hAnsi="Verdana"/>
          <w:sz w:val="21"/>
          <w:szCs w:val="21"/>
        </w:rPr>
        <w:t xml:space="preserve"> </w:t>
      </w:r>
      <w:r w:rsidRPr="00335EBE">
        <w:rPr>
          <w:rFonts w:ascii="Verdana" w:hAnsi="Verdana"/>
          <w:sz w:val="21"/>
          <w:szCs w:val="21"/>
        </w:rPr>
        <w:t>numero di serie. Ovviamente è in questa fase che la banca provvede anche</w:t>
      </w:r>
      <w:r>
        <w:rPr>
          <w:rFonts w:ascii="Verdana" w:hAnsi="Verdana"/>
          <w:sz w:val="21"/>
          <w:szCs w:val="21"/>
        </w:rPr>
        <w:t xml:space="preserve"> </w:t>
      </w:r>
      <w:r w:rsidRPr="00335EBE">
        <w:rPr>
          <w:rFonts w:ascii="Verdana" w:hAnsi="Verdana"/>
          <w:sz w:val="21"/>
          <w:szCs w:val="21"/>
        </w:rPr>
        <w:t>all'addebito del conto del cliente per il relativo ammontare.</w:t>
      </w:r>
    </w:p>
    <w:p w:rsidR="00650B7A" w:rsidRDefault="00650B7A" w:rsidP="009D4636">
      <w:pPr>
        <w:jc w:val="center"/>
        <w:rPr>
          <w:b/>
          <w:sz w:val="40"/>
          <w:szCs w:val="40"/>
          <w:u w:val="single"/>
        </w:rPr>
      </w:pPr>
      <w:r>
        <w:rPr>
          <w:b/>
          <w:sz w:val="40"/>
          <w:szCs w:val="40"/>
          <w:u w:val="single"/>
        </w:rPr>
        <w:t>PROBLEMATICHE DEL COMMERCIO ELETTRONICO</w:t>
      </w:r>
    </w:p>
    <w:p w:rsidR="00650B7A" w:rsidRDefault="00650B7A" w:rsidP="009D4636">
      <w:pPr>
        <w:jc w:val="center"/>
        <w:rPr>
          <w:b/>
          <w:sz w:val="40"/>
          <w:szCs w:val="40"/>
          <w:u w:val="single"/>
        </w:rPr>
      </w:pPr>
    </w:p>
    <w:p w:rsidR="00650B7A" w:rsidRDefault="00650B7A" w:rsidP="00BA14AB">
      <w:pPr>
        <w:pStyle w:val="NormalWeb"/>
        <w:spacing w:after="0" w:line="360" w:lineRule="atLeast"/>
        <w:jc w:val="both"/>
        <w:rPr>
          <w:rFonts w:ascii="Verdana" w:hAnsi="Verdana"/>
          <w:b/>
          <w:sz w:val="28"/>
          <w:szCs w:val="28"/>
        </w:rPr>
      </w:pPr>
      <w:r>
        <w:rPr>
          <w:rFonts w:ascii="Verdana" w:hAnsi="Verdana"/>
          <w:b/>
          <w:sz w:val="28"/>
          <w:szCs w:val="28"/>
        </w:rPr>
        <w:t>Il problema della sicure</w:t>
      </w:r>
      <w:r w:rsidRPr="00184EE5">
        <w:rPr>
          <w:rFonts w:ascii="Verdana" w:hAnsi="Verdana"/>
          <w:b/>
          <w:sz w:val="28"/>
          <w:szCs w:val="28"/>
        </w:rPr>
        <w:t>zz</w:t>
      </w:r>
      <w:r>
        <w:rPr>
          <w:rFonts w:ascii="Verdana" w:hAnsi="Verdana"/>
          <w:b/>
          <w:sz w:val="28"/>
          <w:szCs w:val="28"/>
        </w:rPr>
        <w:t>a.</w:t>
      </w:r>
    </w:p>
    <w:p w:rsidR="00650B7A" w:rsidRDefault="00650B7A" w:rsidP="00B60DB7">
      <w:pPr>
        <w:autoSpaceDE w:val="0"/>
        <w:autoSpaceDN w:val="0"/>
        <w:adjustRightInd w:val="0"/>
        <w:spacing w:after="0" w:line="240" w:lineRule="auto"/>
        <w:jc w:val="both"/>
        <w:rPr>
          <w:rFonts w:ascii="Verdana" w:hAnsi="Verdana"/>
          <w:sz w:val="21"/>
          <w:szCs w:val="21"/>
        </w:rPr>
      </w:pPr>
      <w:r w:rsidRPr="00B60DB7">
        <w:rPr>
          <w:rFonts w:ascii="Verdana" w:hAnsi="Verdana"/>
          <w:sz w:val="21"/>
          <w:szCs w:val="21"/>
        </w:rPr>
        <w:t>Una delle problematiche più sentite nel mondo dell'e-commerce è</w:t>
      </w:r>
      <w:r>
        <w:rPr>
          <w:rFonts w:ascii="Verdana" w:hAnsi="Verdana"/>
          <w:sz w:val="21"/>
          <w:szCs w:val="21"/>
        </w:rPr>
        <w:t xml:space="preserve"> indubbiamente la </w:t>
      </w:r>
      <w:r w:rsidRPr="00B60DB7">
        <w:rPr>
          <w:rFonts w:ascii="Verdana" w:hAnsi="Verdana"/>
          <w:sz w:val="21"/>
          <w:szCs w:val="21"/>
        </w:rPr>
        <w:t>sicurezza nella modalità di pagamento.</w:t>
      </w:r>
    </w:p>
    <w:p w:rsidR="00650B7A" w:rsidRDefault="00650B7A" w:rsidP="00B60DB7">
      <w:pPr>
        <w:autoSpaceDE w:val="0"/>
        <w:autoSpaceDN w:val="0"/>
        <w:adjustRightInd w:val="0"/>
        <w:spacing w:after="0" w:line="240" w:lineRule="auto"/>
        <w:jc w:val="both"/>
        <w:rPr>
          <w:rFonts w:ascii="Verdana" w:hAnsi="Verdana"/>
          <w:sz w:val="21"/>
          <w:szCs w:val="21"/>
        </w:rPr>
      </w:pPr>
      <w:r w:rsidRPr="00B60DB7">
        <w:rPr>
          <w:rFonts w:ascii="Verdana" w:hAnsi="Verdana"/>
          <w:sz w:val="21"/>
          <w:szCs w:val="21"/>
        </w:rPr>
        <w:t>Ad oggi, le modalità più diffuse sono il bonifico bancario, il contrassegno e il</w:t>
      </w:r>
      <w:r>
        <w:rPr>
          <w:rFonts w:ascii="Verdana" w:hAnsi="Verdana"/>
          <w:sz w:val="21"/>
          <w:szCs w:val="21"/>
        </w:rPr>
        <w:t xml:space="preserve"> pagamento</w:t>
      </w:r>
    </w:p>
    <w:p w:rsidR="00650B7A" w:rsidRPr="00B60DB7" w:rsidRDefault="00650B7A" w:rsidP="00B60DB7">
      <w:pPr>
        <w:autoSpaceDE w:val="0"/>
        <w:autoSpaceDN w:val="0"/>
        <w:adjustRightInd w:val="0"/>
        <w:spacing w:after="0" w:line="240" w:lineRule="auto"/>
        <w:jc w:val="both"/>
        <w:rPr>
          <w:rFonts w:ascii="Verdana" w:hAnsi="Verdana"/>
          <w:sz w:val="21"/>
          <w:szCs w:val="21"/>
        </w:rPr>
      </w:pPr>
      <w:r w:rsidRPr="00B60DB7">
        <w:rPr>
          <w:rFonts w:ascii="Verdana" w:hAnsi="Verdana"/>
          <w:sz w:val="21"/>
          <w:szCs w:val="21"/>
        </w:rPr>
        <w:t>con la carta di credito. Inizialmente, il trasferimento delle</w:t>
      </w:r>
      <w:r>
        <w:rPr>
          <w:rFonts w:ascii="Verdana" w:hAnsi="Verdana"/>
          <w:sz w:val="21"/>
          <w:szCs w:val="21"/>
        </w:rPr>
        <w:t xml:space="preserve"> </w:t>
      </w:r>
      <w:r w:rsidRPr="00B60DB7">
        <w:rPr>
          <w:rFonts w:ascii="Verdana" w:hAnsi="Verdana"/>
          <w:sz w:val="21"/>
          <w:szCs w:val="21"/>
        </w:rPr>
        <w:t>informazioni e dei dati personali tra venditore e cliente avveniva in chiaro.</w:t>
      </w:r>
    </w:p>
    <w:p w:rsidR="00650B7A" w:rsidRPr="00B60DB7" w:rsidRDefault="00650B7A" w:rsidP="00B60DB7">
      <w:pPr>
        <w:autoSpaceDE w:val="0"/>
        <w:autoSpaceDN w:val="0"/>
        <w:adjustRightInd w:val="0"/>
        <w:spacing w:after="0" w:line="240" w:lineRule="auto"/>
        <w:jc w:val="both"/>
        <w:rPr>
          <w:rFonts w:ascii="Verdana" w:hAnsi="Verdana"/>
          <w:sz w:val="21"/>
          <w:szCs w:val="21"/>
        </w:rPr>
      </w:pPr>
      <w:r w:rsidRPr="00B60DB7">
        <w:rPr>
          <w:rFonts w:ascii="Verdana" w:hAnsi="Verdana"/>
          <w:sz w:val="21"/>
          <w:szCs w:val="21"/>
        </w:rPr>
        <w:t>Questo costituiva un enorme problema per la sicurezza, in quanto i dati</w:t>
      </w:r>
      <w:r>
        <w:rPr>
          <w:rFonts w:ascii="Verdana" w:hAnsi="Verdana"/>
          <w:sz w:val="21"/>
          <w:szCs w:val="21"/>
        </w:rPr>
        <w:t xml:space="preserve"> trasferiti erano </w:t>
      </w:r>
      <w:r w:rsidRPr="00B60DB7">
        <w:rPr>
          <w:rFonts w:ascii="Verdana" w:hAnsi="Verdana"/>
          <w:sz w:val="21"/>
          <w:szCs w:val="21"/>
        </w:rPr>
        <w:t>facili da intercettare per poi essere utilizzati fraudolentemente</w:t>
      </w:r>
      <w:r>
        <w:rPr>
          <w:rFonts w:ascii="Verdana" w:hAnsi="Verdana"/>
          <w:sz w:val="21"/>
          <w:szCs w:val="21"/>
        </w:rPr>
        <w:t xml:space="preserve"> </w:t>
      </w:r>
      <w:r w:rsidRPr="00B60DB7">
        <w:rPr>
          <w:rFonts w:ascii="Verdana" w:hAnsi="Verdana"/>
          <w:sz w:val="21"/>
          <w:szCs w:val="21"/>
        </w:rPr>
        <w:t>da terzi. Ciò ha comportato all’inizio una sfiducia da parte dell’utente nell’uso</w:t>
      </w:r>
      <w:r>
        <w:rPr>
          <w:rFonts w:ascii="Verdana" w:hAnsi="Verdana"/>
          <w:sz w:val="21"/>
          <w:szCs w:val="21"/>
        </w:rPr>
        <w:t xml:space="preserve"> </w:t>
      </w:r>
      <w:r w:rsidRPr="00B60DB7">
        <w:rPr>
          <w:rFonts w:ascii="Verdana" w:hAnsi="Verdana"/>
          <w:sz w:val="21"/>
          <w:szCs w:val="21"/>
        </w:rPr>
        <w:t>della piattaforma e-commerce.</w:t>
      </w:r>
    </w:p>
    <w:p w:rsidR="00650B7A" w:rsidRPr="00B60DB7" w:rsidRDefault="00650B7A" w:rsidP="00B60DB7">
      <w:pPr>
        <w:autoSpaceDE w:val="0"/>
        <w:autoSpaceDN w:val="0"/>
        <w:adjustRightInd w:val="0"/>
        <w:spacing w:after="0" w:line="240" w:lineRule="auto"/>
        <w:jc w:val="both"/>
        <w:rPr>
          <w:rFonts w:ascii="Verdana" w:hAnsi="Verdana"/>
          <w:sz w:val="21"/>
          <w:szCs w:val="21"/>
        </w:rPr>
      </w:pPr>
      <w:r w:rsidRPr="00B60DB7">
        <w:rPr>
          <w:rFonts w:ascii="Verdana" w:hAnsi="Verdana"/>
          <w:sz w:val="21"/>
          <w:szCs w:val="21"/>
        </w:rPr>
        <w:t>Ancora oggi che il trasferimento dei dati sensibili ha raggiunto elevati standard</w:t>
      </w:r>
      <w:r>
        <w:rPr>
          <w:rFonts w:ascii="Verdana" w:hAnsi="Verdana"/>
          <w:sz w:val="21"/>
          <w:szCs w:val="21"/>
        </w:rPr>
        <w:t xml:space="preserve"> di </w:t>
      </w:r>
      <w:r w:rsidRPr="00B60DB7">
        <w:rPr>
          <w:rFonts w:ascii="Verdana" w:hAnsi="Verdana"/>
          <w:sz w:val="21"/>
          <w:szCs w:val="21"/>
        </w:rPr>
        <w:t>sicurezza, l’e-commerce paga gli sbagli del passato, in quanto è opinione</w:t>
      </w:r>
      <w:r>
        <w:rPr>
          <w:rFonts w:ascii="Verdana" w:hAnsi="Verdana"/>
          <w:sz w:val="21"/>
          <w:szCs w:val="21"/>
        </w:rPr>
        <w:t xml:space="preserve"> diffusa tra le </w:t>
      </w:r>
      <w:r w:rsidRPr="00B60DB7">
        <w:rPr>
          <w:rFonts w:ascii="Verdana" w:hAnsi="Verdana"/>
          <w:sz w:val="21"/>
          <w:szCs w:val="21"/>
        </w:rPr>
        <w:t>persone che questa modalità di acquisto di beni e servizi sia</w:t>
      </w:r>
      <w:r>
        <w:rPr>
          <w:rFonts w:ascii="Verdana" w:hAnsi="Verdana"/>
          <w:sz w:val="21"/>
          <w:szCs w:val="21"/>
        </w:rPr>
        <w:t xml:space="preserve"> </w:t>
      </w:r>
      <w:r w:rsidRPr="00B60DB7">
        <w:rPr>
          <w:rFonts w:ascii="Verdana" w:hAnsi="Verdana"/>
          <w:sz w:val="21"/>
          <w:szCs w:val="21"/>
        </w:rPr>
        <w:t>insicura o esponga a dei rischi.</w:t>
      </w:r>
    </w:p>
    <w:p w:rsidR="00650B7A" w:rsidRPr="00B60DB7" w:rsidRDefault="00650B7A" w:rsidP="00B60DB7">
      <w:pPr>
        <w:autoSpaceDE w:val="0"/>
        <w:autoSpaceDN w:val="0"/>
        <w:adjustRightInd w:val="0"/>
        <w:spacing w:after="0" w:line="240" w:lineRule="auto"/>
        <w:jc w:val="both"/>
        <w:rPr>
          <w:rFonts w:ascii="Verdana" w:hAnsi="Verdana"/>
          <w:sz w:val="21"/>
          <w:szCs w:val="21"/>
        </w:rPr>
      </w:pPr>
      <w:r w:rsidRPr="00B60DB7">
        <w:rPr>
          <w:rFonts w:ascii="Verdana" w:hAnsi="Verdana"/>
          <w:sz w:val="21"/>
          <w:szCs w:val="21"/>
        </w:rPr>
        <w:t>In particolare, la maggior parte dei siti di e-commerce ad oggi utilizzano livelli</w:t>
      </w:r>
    </w:p>
    <w:p w:rsidR="00650B7A" w:rsidRPr="00B60DB7" w:rsidRDefault="00650B7A" w:rsidP="00B60DB7">
      <w:pPr>
        <w:autoSpaceDE w:val="0"/>
        <w:autoSpaceDN w:val="0"/>
        <w:adjustRightInd w:val="0"/>
        <w:spacing w:after="0" w:line="240" w:lineRule="auto"/>
        <w:jc w:val="both"/>
        <w:rPr>
          <w:rFonts w:ascii="Verdana" w:hAnsi="Verdana"/>
          <w:sz w:val="21"/>
          <w:szCs w:val="21"/>
        </w:rPr>
      </w:pPr>
      <w:r>
        <w:rPr>
          <w:noProof/>
          <w:lang w:eastAsia="it-IT"/>
        </w:rPr>
        <w:pict>
          <v:shape id="Immagine 12" o:spid="_x0000_s1037" type="#_x0000_t75" alt="lucchetto_https.png" style="position:absolute;left:0;text-align:left;margin-left:398.5pt;margin-top:4.35pt;width:120.75pt;height:120.75pt;z-index:251662336;visibility:visible">
            <v:imagedata r:id="rId17" o:title=""/>
            <w10:wrap type="square"/>
          </v:shape>
        </w:pict>
      </w:r>
      <w:r w:rsidRPr="00B60DB7">
        <w:rPr>
          <w:rFonts w:ascii="Verdana" w:hAnsi="Verdana"/>
          <w:sz w:val="21"/>
          <w:szCs w:val="21"/>
        </w:rPr>
        <w:t>di crittografia elevati quali, ad esempio:</w:t>
      </w:r>
    </w:p>
    <w:p w:rsidR="00650B7A" w:rsidRPr="00B60DB7" w:rsidRDefault="00650B7A" w:rsidP="00B60DB7">
      <w:pPr>
        <w:pStyle w:val="ListParagraph"/>
        <w:numPr>
          <w:ilvl w:val="0"/>
          <w:numId w:val="8"/>
          <w:numberingChange w:id="14" w:author="Pietro" w:date="2014-04-29T19:23:00Z" w:original=""/>
        </w:numPr>
        <w:autoSpaceDE w:val="0"/>
        <w:autoSpaceDN w:val="0"/>
        <w:adjustRightInd w:val="0"/>
        <w:spacing w:after="0" w:line="240" w:lineRule="auto"/>
        <w:jc w:val="both"/>
        <w:rPr>
          <w:rFonts w:ascii="Verdana" w:hAnsi="Verdana"/>
          <w:sz w:val="21"/>
          <w:szCs w:val="21"/>
        </w:rPr>
      </w:pPr>
      <w:r w:rsidRPr="00B60DB7">
        <w:rPr>
          <w:rFonts w:ascii="Verdana" w:hAnsi="Verdana"/>
          <w:sz w:val="21"/>
          <w:szCs w:val="21"/>
          <w:lang w:val="en-US"/>
        </w:rPr>
        <w:t xml:space="preserve">Transport Layer Security (SSL/TLS). </w:t>
      </w:r>
      <w:r w:rsidRPr="00B60DB7">
        <w:rPr>
          <w:rFonts w:ascii="Verdana" w:hAnsi="Verdana"/>
          <w:sz w:val="21"/>
          <w:szCs w:val="21"/>
        </w:rPr>
        <w:t>L'abbinamento di questo protocollo</w:t>
      </w:r>
      <w:r>
        <w:rPr>
          <w:rFonts w:ascii="Verdana" w:hAnsi="Verdana"/>
          <w:sz w:val="21"/>
          <w:szCs w:val="21"/>
        </w:rPr>
        <w:t xml:space="preserve"> </w:t>
      </w:r>
      <w:r w:rsidRPr="00B60DB7">
        <w:rPr>
          <w:rFonts w:ascii="Verdana" w:hAnsi="Verdana"/>
          <w:sz w:val="21"/>
          <w:szCs w:val="21"/>
        </w:rPr>
        <w:t>al normale HTTP permette di ottenere un nuovo protocollo: l'HTTPS.</w:t>
      </w:r>
      <w:r>
        <w:rPr>
          <w:rFonts w:ascii="Verdana" w:hAnsi="Verdana"/>
          <w:sz w:val="21"/>
          <w:szCs w:val="21"/>
        </w:rPr>
        <w:t xml:space="preserve"> </w:t>
      </w:r>
      <w:r w:rsidRPr="00B60DB7">
        <w:rPr>
          <w:rFonts w:ascii="Verdana" w:hAnsi="Verdana"/>
          <w:sz w:val="21"/>
          <w:szCs w:val="21"/>
        </w:rPr>
        <w:t>Garantisce l'invio delle informazioni personali sotto forma di pacchetti</w:t>
      </w:r>
      <w:r>
        <w:rPr>
          <w:rFonts w:ascii="Verdana" w:hAnsi="Verdana"/>
          <w:sz w:val="21"/>
          <w:szCs w:val="21"/>
        </w:rPr>
        <w:t xml:space="preserve"> </w:t>
      </w:r>
      <w:r w:rsidRPr="00B60DB7">
        <w:rPr>
          <w:rFonts w:ascii="Verdana" w:hAnsi="Verdana"/>
          <w:sz w:val="21"/>
          <w:szCs w:val="21"/>
        </w:rPr>
        <w:t>criptati in questo modo, la trasmissione delle informazioni avviene in</w:t>
      </w:r>
      <w:r>
        <w:rPr>
          <w:rFonts w:ascii="Verdana" w:hAnsi="Verdana"/>
          <w:sz w:val="21"/>
          <w:szCs w:val="21"/>
        </w:rPr>
        <w:t xml:space="preserve"> </w:t>
      </w:r>
      <w:r w:rsidRPr="00B60DB7">
        <w:rPr>
          <w:rFonts w:ascii="Verdana" w:hAnsi="Verdana"/>
          <w:sz w:val="21"/>
          <w:szCs w:val="21"/>
        </w:rPr>
        <w:t>maniera sicura, prevenendo intrusioni, manomissioni e falsificazioni dei</w:t>
      </w:r>
      <w:r>
        <w:rPr>
          <w:rFonts w:ascii="Verdana" w:hAnsi="Verdana"/>
          <w:sz w:val="21"/>
          <w:szCs w:val="21"/>
        </w:rPr>
        <w:t xml:space="preserve"> </w:t>
      </w:r>
      <w:r w:rsidRPr="00B60DB7">
        <w:rPr>
          <w:rFonts w:ascii="Verdana" w:hAnsi="Verdana"/>
          <w:sz w:val="21"/>
          <w:szCs w:val="21"/>
        </w:rPr>
        <w:t>messaggi da parte di terzi. Viene creato un canale di comunicazione</w:t>
      </w:r>
      <w:r>
        <w:rPr>
          <w:rFonts w:ascii="Verdana" w:hAnsi="Verdana"/>
          <w:sz w:val="21"/>
          <w:szCs w:val="21"/>
        </w:rPr>
        <w:t xml:space="preserve"> </w:t>
      </w:r>
      <w:r w:rsidRPr="00B60DB7">
        <w:rPr>
          <w:rFonts w:ascii="Verdana" w:hAnsi="Verdana"/>
          <w:sz w:val="21"/>
          <w:szCs w:val="21"/>
        </w:rPr>
        <w:t>criptato tra il client e il server attraverso uno scambio di certificati. Per</w:t>
      </w:r>
      <w:r>
        <w:rPr>
          <w:rFonts w:ascii="Verdana" w:hAnsi="Verdana"/>
          <w:sz w:val="21"/>
          <w:szCs w:val="21"/>
        </w:rPr>
        <w:t xml:space="preserve"> </w:t>
      </w:r>
      <w:r w:rsidRPr="00B60DB7">
        <w:rPr>
          <w:rFonts w:ascii="Verdana" w:hAnsi="Verdana"/>
          <w:sz w:val="21"/>
          <w:szCs w:val="21"/>
        </w:rPr>
        <w:t>accettare connessioni di tipo https l’amministratore del web server deve</w:t>
      </w:r>
      <w:r>
        <w:rPr>
          <w:rFonts w:ascii="Verdana" w:hAnsi="Verdana"/>
          <w:sz w:val="21"/>
          <w:szCs w:val="21"/>
        </w:rPr>
        <w:t xml:space="preserve"> </w:t>
      </w:r>
      <w:r w:rsidRPr="00B60DB7">
        <w:rPr>
          <w:rFonts w:ascii="Verdana" w:hAnsi="Verdana"/>
          <w:sz w:val="21"/>
          <w:szCs w:val="21"/>
        </w:rPr>
        <w:t>creare un certificato digitale ossia un documento elettronico che associ</w:t>
      </w:r>
      <w:r>
        <w:rPr>
          <w:rFonts w:ascii="Verdana" w:hAnsi="Verdana"/>
          <w:sz w:val="21"/>
          <w:szCs w:val="21"/>
        </w:rPr>
        <w:t xml:space="preserve"> </w:t>
      </w:r>
      <w:r w:rsidRPr="00B60DB7">
        <w:rPr>
          <w:rFonts w:ascii="Verdana" w:hAnsi="Verdana"/>
          <w:sz w:val="21"/>
          <w:szCs w:val="21"/>
        </w:rPr>
        <w:t>l’identità di una persona ad una chiave pubblica. Il processo di</w:t>
      </w:r>
      <w:r>
        <w:rPr>
          <w:rFonts w:ascii="Verdana" w:hAnsi="Verdana"/>
          <w:sz w:val="21"/>
          <w:szCs w:val="21"/>
        </w:rPr>
        <w:t xml:space="preserve"> </w:t>
      </w:r>
      <w:r w:rsidRPr="00B60DB7">
        <w:rPr>
          <w:rFonts w:ascii="Verdana" w:hAnsi="Verdana"/>
          <w:sz w:val="21"/>
          <w:szCs w:val="21"/>
        </w:rPr>
        <w:t>autenticazione verifica che il richiedente abbia i permessi di</w:t>
      </w:r>
      <w:r>
        <w:rPr>
          <w:rFonts w:ascii="Verdana" w:hAnsi="Verdana"/>
          <w:sz w:val="21"/>
          <w:szCs w:val="21"/>
        </w:rPr>
        <w:t xml:space="preserve"> </w:t>
      </w:r>
      <w:r w:rsidRPr="00B60DB7">
        <w:rPr>
          <w:rFonts w:ascii="Verdana" w:hAnsi="Verdana"/>
          <w:sz w:val="21"/>
          <w:szCs w:val="21"/>
        </w:rPr>
        <w:t>amministratore per il dominio per il quale si richiede il certificato. Il</w:t>
      </w:r>
      <w:r>
        <w:rPr>
          <w:rFonts w:ascii="Verdana" w:hAnsi="Verdana"/>
          <w:sz w:val="21"/>
          <w:szCs w:val="21"/>
        </w:rPr>
        <w:t xml:space="preserve"> </w:t>
      </w:r>
      <w:r w:rsidRPr="00B60DB7">
        <w:rPr>
          <w:rFonts w:ascii="Verdana" w:hAnsi="Verdana"/>
          <w:sz w:val="21"/>
          <w:szCs w:val="21"/>
        </w:rPr>
        <w:t>protocollo HTTPS non garantisce tanto la trasmissione confidenziale dei</w:t>
      </w:r>
      <w:r>
        <w:rPr>
          <w:rFonts w:ascii="Verdana" w:hAnsi="Verdana"/>
          <w:sz w:val="21"/>
          <w:szCs w:val="21"/>
        </w:rPr>
        <w:t xml:space="preserve"> </w:t>
      </w:r>
      <w:r w:rsidRPr="00B60DB7">
        <w:rPr>
          <w:rFonts w:ascii="Verdana" w:hAnsi="Verdana"/>
          <w:sz w:val="21"/>
          <w:szCs w:val="21"/>
        </w:rPr>
        <w:t>dati, quanto la loro integrità. Ad oggi è sicuramente il sistema più usato,</w:t>
      </w:r>
      <w:r>
        <w:rPr>
          <w:rFonts w:ascii="Verdana" w:hAnsi="Verdana"/>
          <w:sz w:val="21"/>
          <w:szCs w:val="21"/>
        </w:rPr>
        <w:t xml:space="preserve"> </w:t>
      </w:r>
      <w:r w:rsidRPr="00B60DB7">
        <w:rPr>
          <w:rFonts w:ascii="Verdana" w:hAnsi="Verdana"/>
          <w:sz w:val="21"/>
          <w:szCs w:val="21"/>
        </w:rPr>
        <w:t>in quanto è supportato dalla maggior parte dei browser (Mozilla Firefox,</w:t>
      </w:r>
      <w:r>
        <w:rPr>
          <w:rFonts w:ascii="Verdana" w:hAnsi="Verdana"/>
          <w:sz w:val="21"/>
          <w:szCs w:val="21"/>
        </w:rPr>
        <w:t xml:space="preserve"> </w:t>
      </w:r>
      <w:r w:rsidRPr="00B60DB7">
        <w:rPr>
          <w:rFonts w:ascii="Verdana" w:hAnsi="Verdana"/>
          <w:sz w:val="21"/>
          <w:szCs w:val="21"/>
        </w:rPr>
        <w:t>Internet Explorer, Safari, Opera,...) e non necessita di alcun software</w:t>
      </w:r>
      <w:r>
        <w:rPr>
          <w:rFonts w:ascii="Verdana" w:hAnsi="Verdana"/>
          <w:sz w:val="21"/>
          <w:szCs w:val="21"/>
        </w:rPr>
        <w:t xml:space="preserve"> </w:t>
      </w:r>
      <w:r w:rsidRPr="00B60DB7">
        <w:rPr>
          <w:rFonts w:ascii="Verdana" w:hAnsi="Verdana"/>
          <w:sz w:val="21"/>
          <w:szCs w:val="21"/>
        </w:rPr>
        <w:t>specifico o password. Le pagine protette da questo protocollo sono</w:t>
      </w:r>
      <w:r>
        <w:rPr>
          <w:rFonts w:ascii="Verdana" w:hAnsi="Verdana"/>
          <w:sz w:val="21"/>
          <w:szCs w:val="21"/>
        </w:rPr>
        <w:t xml:space="preserve"> </w:t>
      </w:r>
      <w:r w:rsidRPr="00B60DB7">
        <w:rPr>
          <w:rFonts w:ascii="Verdana" w:hAnsi="Verdana"/>
          <w:sz w:val="21"/>
          <w:szCs w:val="21"/>
        </w:rPr>
        <w:t>facilmente riconoscibili, in quanto la scritta "https" precede l'indirizzo del</w:t>
      </w:r>
      <w:r>
        <w:rPr>
          <w:rFonts w:ascii="Verdana" w:hAnsi="Verdana"/>
          <w:sz w:val="21"/>
          <w:szCs w:val="21"/>
        </w:rPr>
        <w:t xml:space="preserve"> </w:t>
      </w:r>
      <w:r w:rsidRPr="00B60DB7">
        <w:rPr>
          <w:rFonts w:ascii="Verdana" w:hAnsi="Verdana"/>
          <w:sz w:val="21"/>
          <w:szCs w:val="21"/>
        </w:rPr>
        <w:t>Nardo Cinzia E-Commerce: analisi e sviluppo di un caso reale 14</w:t>
      </w:r>
      <w:r>
        <w:rPr>
          <w:rFonts w:ascii="Verdana" w:hAnsi="Verdana"/>
          <w:sz w:val="21"/>
          <w:szCs w:val="21"/>
        </w:rPr>
        <w:t xml:space="preserve"> </w:t>
      </w:r>
      <w:r w:rsidRPr="00B60DB7">
        <w:rPr>
          <w:rFonts w:ascii="Verdana" w:hAnsi="Verdana"/>
          <w:sz w:val="21"/>
          <w:szCs w:val="21"/>
        </w:rPr>
        <w:t>sito protetto e le sue pagine vengono contrassegnate da un lucchetto,</w:t>
      </w:r>
      <w:r>
        <w:rPr>
          <w:rFonts w:ascii="Verdana" w:hAnsi="Verdana"/>
          <w:sz w:val="21"/>
          <w:szCs w:val="21"/>
        </w:rPr>
        <w:t xml:space="preserve"> </w:t>
      </w:r>
      <w:r w:rsidRPr="00B60DB7">
        <w:rPr>
          <w:rFonts w:ascii="Verdana" w:hAnsi="Verdana"/>
          <w:sz w:val="21"/>
          <w:szCs w:val="21"/>
        </w:rPr>
        <w:t>visualizzabile nella parte inferiore del proprio browser.</w:t>
      </w:r>
    </w:p>
    <w:p w:rsidR="00650B7A" w:rsidRDefault="00650B7A" w:rsidP="00B60DB7">
      <w:pPr>
        <w:pStyle w:val="ListParagraph"/>
        <w:autoSpaceDE w:val="0"/>
        <w:autoSpaceDN w:val="0"/>
        <w:adjustRightInd w:val="0"/>
        <w:spacing w:after="0" w:line="240" w:lineRule="auto"/>
        <w:jc w:val="both"/>
        <w:rPr>
          <w:rFonts w:ascii="Verdana" w:hAnsi="Verdana"/>
          <w:sz w:val="21"/>
          <w:szCs w:val="21"/>
        </w:rPr>
      </w:pPr>
    </w:p>
    <w:p w:rsidR="00650B7A" w:rsidRPr="00B60DB7" w:rsidRDefault="00650B7A" w:rsidP="00B60DB7">
      <w:pPr>
        <w:pStyle w:val="ListParagraph"/>
        <w:numPr>
          <w:ilvl w:val="0"/>
          <w:numId w:val="9"/>
          <w:numberingChange w:id="15" w:author="Pietro" w:date="2014-04-29T19:23:00Z" w:original=""/>
        </w:numPr>
        <w:autoSpaceDE w:val="0"/>
        <w:autoSpaceDN w:val="0"/>
        <w:adjustRightInd w:val="0"/>
        <w:spacing w:after="0" w:line="240" w:lineRule="auto"/>
        <w:jc w:val="both"/>
        <w:rPr>
          <w:rFonts w:ascii="Verdana" w:hAnsi="Verdana"/>
          <w:sz w:val="21"/>
          <w:szCs w:val="21"/>
        </w:rPr>
      </w:pPr>
      <w:r>
        <w:rPr>
          <w:noProof/>
          <w:lang w:eastAsia="it-IT"/>
        </w:rPr>
        <w:pict>
          <v:shape id="Immagine 13" o:spid="_x0000_s1038" type="#_x0000_t75" alt="6a00d83451be3669e200e54f5f97938833-800wi.jpg" style="position:absolute;left:0;text-align:left;margin-left:372.3pt;margin-top:5.6pt;width:156.75pt;height:105.75pt;z-index:251663360;visibility:visible">
            <v:imagedata r:id="rId18" o:title=""/>
            <w10:wrap type="square"/>
          </v:shape>
        </w:pict>
      </w:r>
      <w:r w:rsidRPr="00B60DB7">
        <w:rPr>
          <w:rFonts w:ascii="Verdana" w:hAnsi="Verdana"/>
          <w:sz w:val="21"/>
          <w:szCs w:val="21"/>
        </w:rPr>
        <w:t>Procedura di "autenticazione dell'utente". Generalmente, questa</w:t>
      </w:r>
      <w:r>
        <w:rPr>
          <w:rFonts w:ascii="Verdana" w:hAnsi="Verdana"/>
          <w:sz w:val="21"/>
          <w:szCs w:val="21"/>
        </w:rPr>
        <w:t xml:space="preserve"> </w:t>
      </w:r>
      <w:r w:rsidRPr="00B60DB7">
        <w:rPr>
          <w:rFonts w:ascii="Verdana" w:hAnsi="Verdana"/>
          <w:sz w:val="21"/>
          <w:szCs w:val="21"/>
        </w:rPr>
        <w:t>procedura avviene tramite la richiesta da parte del server di uno</w:t>
      </w:r>
      <w:r>
        <w:rPr>
          <w:rFonts w:ascii="Verdana" w:hAnsi="Verdana"/>
          <w:sz w:val="21"/>
          <w:szCs w:val="21"/>
        </w:rPr>
        <w:t xml:space="preserve"> </w:t>
      </w:r>
      <w:r w:rsidRPr="00B60DB7">
        <w:rPr>
          <w:rFonts w:ascii="Verdana" w:hAnsi="Verdana"/>
          <w:sz w:val="21"/>
          <w:szCs w:val="21"/>
        </w:rPr>
        <w:t>username al quale è associata una password. Tuttavia, questo sistema</w:t>
      </w:r>
      <w:r>
        <w:rPr>
          <w:rFonts w:ascii="Verdana" w:hAnsi="Verdana"/>
          <w:sz w:val="21"/>
          <w:szCs w:val="21"/>
        </w:rPr>
        <w:t xml:space="preserve"> </w:t>
      </w:r>
      <w:r w:rsidRPr="00B60DB7">
        <w:rPr>
          <w:rFonts w:ascii="Verdana" w:hAnsi="Verdana"/>
          <w:sz w:val="21"/>
          <w:szCs w:val="21"/>
        </w:rPr>
        <w:t>non può essere considerato del tutto sicuro, in quanto i tempi di</w:t>
      </w:r>
      <w:r>
        <w:rPr>
          <w:rFonts w:ascii="Verdana" w:hAnsi="Verdana"/>
          <w:sz w:val="21"/>
          <w:szCs w:val="21"/>
        </w:rPr>
        <w:t xml:space="preserve"> </w:t>
      </w:r>
      <w:r w:rsidRPr="00B60DB7">
        <w:rPr>
          <w:rFonts w:ascii="Verdana" w:hAnsi="Verdana"/>
          <w:sz w:val="21"/>
          <w:szCs w:val="21"/>
        </w:rPr>
        <w:t>individuazione della password da parte di terzi vanno sempre più</w:t>
      </w:r>
      <w:r>
        <w:rPr>
          <w:rFonts w:ascii="Verdana" w:hAnsi="Verdana"/>
          <w:sz w:val="21"/>
          <w:szCs w:val="21"/>
        </w:rPr>
        <w:t xml:space="preserve"> </w:t>
      </w:r>
      <w:r w:rsidRPr="00B60DB7">
        <w:rPr>
          <w:rFonts w:ascii="Verdana" w:hAnsi="Verdana"/>
          <w:sz w:val="21"/>
          <w:szCs w:val="21"/>
        </w:rPr>
        <w:t>riducendosi. Per questo motivo, viene consigliato all'utente il cambio</w:t>
      </w:r>
      <w:r>
        <w:rPr>
          <w:rFonts w:ascii="Verdana" w:hAnsi="Verdana"/>
          <w:sz w:val="21"/>
          <w:szCs w:val="21"/>
        </w:rPr>
        <w:t xml:space="preserve"> </w:t>
      </w:r>
      <w:r w:rsidRPr="00B60DB7">
        <w:rPr>
          <w:rFonts w:ascii="Verdana" w:hAnsi="Verdana"/>
          <w:sz w:val="21"/>
          <w:szCs w:val="21"/>
        </w:rPr>
        <w:t>periodico della propria password. Questo avviene soprattutto per i</w:t>
      </w:r>
      <w:r>
        <w:rPr>
          <w:rFonts w:ascii="Verdana" w:hAnsi="Verdana"/>
          <w:sz w:val="21"/>
          <w:szCs w:val="21"/>
        </w:rPr>
        <w:t xml:space="preserve"> </w:t>
      </w:r>
      <w:r w:rsidRPr="00B60DB7">
        <w:rPr>
          <w:rFonts w:ascii="Verdana" w:hAnsi="Verdana"/>
          <w:sz w:val="21"/>
          <w:szCs w:val="21"/>
        </w:rPr>
        <w:t>sistemi di home banking che prevedono che i propri utenti cambino</w:t>
      </w:r>
      <w:r>
        <w:rPr>
          <w:rFonts w:ascii="Verdana" w:hAnsi="Verdana"/>
          <w:sz w:val="21"/>
          <w:szCs w:val="21"/>
        </w:rPr>
        <w:t xml:space="preserve"> </w:t>
      </w:r>
      <w:r w:rsidRPr="00B60DB7">
        <w:rPr>
          <w:rFonts w:ascii="Verdana" w:hAnsi="Verdana"/>
          <w:sz w:val="21"/>
          <w:szCs w:val="21"/>
        </w:rPr>
        <w:t>obbligatoriamente la password con una scadenza fissa o che facciano</w:t>
      </w:r>
      <w:r>
        <w:rPr>
          <w:rFonts w:ascii="Verdana" w:hAnsi="Verdana"/>
          <w:sz w:val="21"/>
          <w:szCs w:val="21"/>
        </w:rPr>
        <w:t xml:space="preserve"> </w:t>
      </w:r>
      <w:r w:rsidRPr="00B60DB7">
        <w:rPr>
          <w:rFonts w:ascii="Verdana" w:hAnsi="Verdana"/>
          <w:sz w:val="21"/>
          <w:szCs w:val="21"/>
        </w:rPr>
        <w:t>uso di una password "usa e getta" (one-time password) che viene</w:t>
      </w:r>
      <w:r>
        <w:rPr>
          <w:rFonts w:ascii="Verdana" w:hAnsi="Verdana"/>
          <w:sz w:val="21"/>
          <w:szCs w:val="21"/>
        </w:rPr>
        <w:t xml:space="preserve"> </w:t>
      </w:r>
      <w:r w:rsidRPr="00B60DB7">
        <w:rPr>
          <w:rFonts w:ascii="Verdana" w:hAnsi="Verdana"/>
          <w:sz w:val="21"/>
          <w:szCs w:val="21"/>
        </w:rPr>
        <w:t>sostituita ogni volta che si accede a un servizio.</w:t>
      </w:r>
    </w:p>
    <w:p w:rsidR="00650B7A" w:rsidRDefault="00650B7A" w:rsidP="00B60DB7">
      <w:pPr>
        <w:pStyle w:val="ListParagraph"/>
        <w:autoSpaceDE w:val="0"/>
        <w:autoSpaceDN w:val="0"/>
        <w:adjustRightInd w:val="0"/>
        <w:spacing w:after="0" w:line="240" w:lineRule="auto"/>
        <w:jc w:val="both"/>
        <w:rPr>
          <w:rFonts w:ascii="Verdana" w:hAnsi="Verdana"/>
          <w:sz w:val="21"/>
          <w:szCs w:val="21"/>
        </w:rPr>
      </w:pPr>
    </w:p>
    <w:p w:rsidR="00650B7A" w:rsidRPr="00B60DB7" w:rsidRDefault="00650B7A" w:rsidP="00B60DB7">
      <w:pPr>
        <w:pStyle w:val="ListParagraph"/>
        <w:numPr>
          <w:ilvl w:val="0"/>
          <w:numId w:val="14"/>
          <w:numberingChange w:id="16" w:author="Pietro" w:date="2014-04-29T19:23:00Z" w:original=""/>
        </w:numPr>
        <w:autoSpaceDE w:val="0"/>
        <w:autoSpaceDN w:val="0"/>
        <w:adjustRightInd w:val="0"/>
        <w:spacing w:after="0" w:line="240" w:lineRule="auto"/>
        <w:jc w:val="both"/>
        <w:rPr>
          <w:rFonts w:ascii="Verdana" w:hAnsi="Verdana"/>
          <w:sz w:val="21"/>
          <w:szCs w:val="21"/>
        </w:rPr>
      </w:pPr>
      <w:r>
        <w:rPr>
          <w:noProof/>
          <w:lang w:eastAsia="it-IT"/>
        </w:rPr>
        <w:pict>
          <v:shape id="Immagine 14" o:spid="_x0000_s1039" type="#_x0000_t75" alt="6201702-scudo-antivirus-astratto-fatto-in-3d.jpg" style="position:absolute;left:0;text-align:left;margin-left:329.55pt;margin-top:54.4pt;width:171pt;height:171pt;z-index:251664384;visibility:visible">
            <v:imagedata r:id="rId19" o:title=""/>
            <w10:wrap type="square"/>
          </v:shape>
        </w:pict>
      </w:r>
      <w:r w:rsidRPr="00B60DB7">
        <w:rPr>
          <w:rFonts w:ascii="Verdana" w:hAnsi="Verdana"/>
          <w:sz w:val="21"/>
          <w:szCs w:val="21"/>
        </w:rPr>
        <w:t>Anche il venditore, come il consumatore deve essere protetto. Una delle</w:t>
      </w:r>
      <w:r>
        <w:rPr>
          <w:rFonts w:ascii="Verdana" w:hAnsi="Verdana"/>
          <w:sz w:val="21"/>
          <w:szCs w:val="21"/>
        </w:rPr>
        <w:t xml:space="preserve"> </w:t>
      </w:r>
      <w:r w:rsidRPr="00B60DB7">
        <w:rPr>
          <w:rFonts w:ascii="Verdana" w:hAnsi="Verdana"/>
          <w:sz w:val="21"/>
          <w:szCs w:val="21"/>
        </w:rPr>
        <w:t>principali problematiche che interessa il venditore è che l'acquirente</w:t>
      </w:r>
      <w:r>
        <w:rPr>
          <w:rFonts w:ascii="Verdana" w:hAnsi="Verdana"/>
          <w:sz w:val="21"/>
          <w:szCs w:val="21"/>
        </w:rPr>
        <w:t xml:space="preserve"> </w:t>
      </w:r>
      <w:r w:rsidRPr="00B60DB7">
        <w:rPr>
          <w:rFonts w:ascii="Verdana" w:hAnsi="Verdana"/>
          <w:sz w:val="21"/>
          <w:szCs w:val="21"/>
        </w:rPr>
        <w:t>decida arbitrariamente di ritirarsi dal suo acquisto. Per far fronte a</w:t>
      </w:r>
      <w:r>
        <w:rPr>
          <w:rFonts w:ascii="Verdana" w:hAnsi="Verdana"/>
          <w:sz w:val="21"/>
          <w:szCs w:val="21"/>
        </w:rPr>
        <w:t xml:space="preserve"> </w:t>
      </w:r>
      <w:r w:rsidRPr="00B60DB7">
        <w:rPr>
          <w:rFonts w:ascii="Verdana" w:hAnsi="Verdana"/>
          <w:sz w:val="21"/>
          <w:szCs w:val="21"/>
        </w:rPr>
        <w:t>questo problema si utilizza la firma digitale che fa sì che un contratto</w:t>
      </w:r>
      <w:r>
        <w:rPr>
          <w:rFonts w:ascii="Verdana" w:hAnsi="Verdana"/>
          <w:sz w:val="21"/>
          <w:szCs w:val="21"/>
        </w:rPr>
        <w:t xml:space="preserve"> </w:t>
      </w:r>
      <w:r w:rsidRPr="00B60DB7">
        <w:rPr>
          <w:rFonts w:ascii="Verdana" w:hAnsi="Verdana"/>
          <w:sz w:val="21"/>
          <w:szCs w:val="21"/>
        </w:rPr>
        <w:t>firmato digitalmente non possa essere disconosciuto da coloro che</w:t>
      </w:r>
      <w:r>
        <w:rPr>
          <w:rFonts w:ascii="Verdana" w:hAnsi="Verdana"/>
          <w:sz w:val="21"/>
          <w:szCs w:val="21"/>
        </w:rPr>
        <w:t xml:space="preserve"> </w:t>
      </w:r>
      <w:r w:rsidRPr="00B60DB7">
        <w:rPr>
          <w:rFonts w:ascii="Verdana" w:hAnsi="Verdana"/>
          <w:sz w:val="21"/>
          <w:szCs w:val="21"/>
        </w:rPr>
        <w:t>l'hanno sottoscritto.</w:t>
      </w:r>
    </w:p>
    <w:p w:rsidR="00650B7A" w:rsidRPr="00B60DB7" w:rsidRDefault="00650B7A" w:rsidP="00B60DB7">
      <w:pPr>
        <w:pStyle w:val="ListParagraph"/>
        <w:numPr>
          <w:ilvl w:val="0"/>
          <w:numId w:val="10"/>
          <w:numberingChange w:id="17" w:author="Pietro" w:date="2014-04-29T19:23:00Z" w:original=""/>
        </w:numPr>
        <w:autoSpaceDE w:val="0"/>
        <w:autoSpaceDN w:val="0"/>
        <w:adjustRightInd w:val="0"/>
        <w:spacing w:after="0" w:line="240" w:lineRule="auto"/>
        <w:jc w:val="both"/>
        <w:rPr>
          <w:rFonts w:ascii="Verdana" w:hAnsi="Verdana"/>
          <w:sz w:val="21"/>
          <w:szCs w:val="21"/>
        </w:rPr>
      </w:pPr>
      <w:r w:rsidRPr="00B60DB7">
        <w:rPr>
          <w:rFonts w:ascii="Verdana" w:hAnsi="Verdana"/>
          <w:sz w:val="21"/>
          <w:szCs w:val="21"/>
        </w:rPr>
        <w:t>Si deve dotare il proprio sito di elementi difficilmente riproducibili al fine</w:t>
      </w:r>
      <w:r>
        <w:rPr>
          <w:rFonts w:ascii="Verdana" w:hAnsi="Verdana"/>
          <w:sz w:val="21"/>
          <w:szCs w:val="21"/>
        </w:rPr>
        <w:t xml:space="preserve"> </w:t>
      </w:r>
      <w:r w:rsidRPr="00B60DB7">
        <w:rPr>
          <w:rFonts w:ascii="Verdana" w:hAnsi="Verdana"/>
          <w:sz w:val="21"/>
          <w:szCs w:val="21"/>
        </w:rPr>
        <w:t>di renderne difficile la clonazione, di fatti è sempre più diffuso il</w:t>
      </w:r>
      <w:r>
        <w:rPr>
          <w:rFonts w:ascii="Verdana" w:hAnsi="Verdana"/>
          <w:sz w:val="21"/>
          <w:szCs w:val="21"/>
        </w:rPr>
        <w:t xml:space="preserve"> </w:t>
      </w:r>
      <w:r w:rsidRPr="00B60DB7">
        <w:rPr>
          <w:rFonts w:ascii="Verdana" w:hAnsi="Verdana"/>
          <w:sz w:val="21"/>
          <w:szCs w:val="21"/>
        </w:rPr>
        <w:t>problema dei siti cloni che hanno come obiettivo quello di sfruttare la</w:t>
      </w:r>
      <w:r>
        <w:rPr>
          <w:rFonts w:ascii="Verdana" w:hAnsi="Verdana"/>
          <w:sz w:val="21"/>
          <w:szCs w:val="21"/>
        </w:rPr>
        <w:t xml:space="preserve"> </w:t>
      </w:r>
      <w:r w:rsidRPr="00B60DB7">
        <w:rPr>
          <w:rFonts w:ascii="Verdana" w:hAnsi="Verdana"/>
          <w:sz w:val="21"/>
          <w:szCs w:val="21"/>
        </w:rPr>
        <w:t>visibilità di un sito e-commerce per “rubare” le informazioni, degli</w:t>
      </w:r>
      <w:r>
        <w:rPr>
          <w:rFonts w:ascii="Verdana" w:hAnsi="Verdana"/>
          <w:sz w:val="21"/>
          <w:szCs w:val="21"/>
        </w:rPr>
        <w:t xml:space="preserve"> </w:t>
      </w:r>
      <w:r w:rsidRPr="00B60DB7">
        <w:rPr>
          <w:rFonts w:ascii="Verdana" w:hAnsi="Verdana"/>
          <w:sz w:val="21"/>
          <w:szCs w:val="21"/>
        </w:rPr>
        <w:t>eventuali utenti spesso l’obbiettivo sono i dati della carta di credito.</w:t>
      </w:r>
    </w:p>
    <w:p w:rsidR="00650B7A" w:rsidRDefault="00650B7A" w:rsidP="004C68F5">
      <w:pPr>
        <w:pStyle w:val="ListParagraph"/>
        <w:autoSpaceDE w:val="0"/>
        <w:autoSpaceDN w:val="0"/>
        <w:adjustRightInd w:val="0"/>
        <w:spacing w:after="0" w:line="240" w:lineRule="auto"/>
        <w:jc w:val="both"/>
        <w:rPr>
          <w:rFonts w:ascii="Verdana" w:hAnsi="Verdana"/>
          <w:sz w:val="21"/>
          <w:szCs w:val="21"/>
        </w:rPr>
      </w:pPr>
    </w:p>
    <w:p w:rsidR="00650B7A" w:rsidRPr="00B60DB7" w:rsidRDefault="00650B7A" w:rsidP="00B60DB7">
      <w:pPr>
        <w:pStyle w:val="ListParagraph"/>
        <w:numPr>
          <w:ilvl w:val="0"/>
          <w:numId w:val="12"/>
          <w:numberingChange w:id="18" w:author="Pietro" w:date="2014-04-29T19:23:00Z" w:original=""/>
        </w:numPr>
        <w:autoSpaceDE w:val="0"/>
        <w:autoSpaceDN w:val="0"/>
        <w:adjustRightInd w:val="0"/>
        <w:spacing w:after="0" w:line="240" w:lineRule="auto"/>
        <w:jc w:val="both"/>
        <w:rPr>
          <w:rFonts w:ascii="Verdana" w:hAnsi="Verdana"/>
          <w:sz w:val="21"/>
          <w:szCs w:val="21"/>
        </w:rPr>
      </w:pPr>
      <w:r w:rsidRPr="00B60DB7">
        <w:rPr>
          <w:rFonts w:ascii="Verdana" w:hAnsi="Verdana"/>
          <w:sz w:val="21"/>
          <w:szCs w:val="21"/>
        </w:rPr>
        <w:t>Un altro punto fondamentale è la cura della sicurezza interna, ossia la</w:t>
      </w:r>
      <w:r>
        <w:rPr>
          <w:rFonts w:ascii="Verdana" w:hAnsi="Verdana"/>
          <w:sz w:val="21"/>
          <w:szCs w:val="21"/>
        </w:rPr>
        <w:t xml:space="preserve"> </w:t>
      </w:r>
      <w:r w:rsidRPr="00B60DB7">
        <w:rPr>
          <w:rFonts w:ascii="Verdana" w:hAnsi="Verdana"/>
          <w:sz w:val="21"/>
          <w:szCs w:val="21"/>
        </w:rPr>
        <w:t>sicurezza e la manutenzione del server dove risiede la struttura e</w:t>
      </w:r>
      <w:r>
        <w:rPr>
          <w:rFonts w:ascii="Verdana" w:hAnsi="Verdana"/>
          <w:sz w:val="21"/>
          <w:szCs w:val="21"/>
        </w:rPr>
        <w:t>-</w:t>
      </w:r>
      <w:r w:rsidRPr="00B60DB7">
        <w:rPr>
          <w:rFonts w:ascii="Verdana" w:hAnsi="Verdana"/>
          <w:sz w:val="21"/>
          <w:szCs w:val="21"/>
        </w:rPr>
        <w:t>commerce</w:t>
      </w:r>
      <w:r>
        <w:rPr>
          <w:rFonts w:ascii="Verdana" w:hAnsi="Verdana"/>
          <w:sz w:val="21"/>
          <w:szCs w:val="21"/>
        </w:rPr>
        <w:t xml:space="preserve"> </w:t>
      </w:r>
      <w:r w:rsidRPr="00B60DB7">
        <w:rPr>
          <w:rFonts w:ascii="Verdana" w:hAnsi="Verdana"/>
          <w:sz w:val="21"/>
          <w:szCs w:val="21"/>
        </w:rPr>
        <w:t>sia che esso risieda presso la azienda o presso il server di</w:t>
      </w:r>
      <w:r>
        <w:rPr>
          <w:rFonts w:ascii="Verdana" w:hAnsi="Verdana"/>
          <w:sz w:val="21"/>
          <w:szCs w:val="21"/>
        </w:rPr>
        <w:t xml:space="preserve"> </w:t>
      </w:r>
      <w:r w:rsidRPr="00B60DB7">
        <w:rPr>
          <w:rFonts w:ascii="Verdana" w:hAnsi="Verdana"/>
          <w:sz w:val="21"/>
          <w:szCs w:val="21"/>
        </w:rPr>
        <w:t>una società di hosting.</w:t>
      </w:r>
    </w:p>
    <w:p w:rsidR="00650B7A" w:rsidRPr="000E4A98" w:rsidRDefault="00650B7A" w:rsidP="00BA14AB">
      <w:pPr>
        <w:pStyle w:val="NormalWeb"/>
        <w:spacing w:after="0" w:line="360" w:lineRule="atLeast"/>
        <w:jc w:val="both"/>
        <w:rPr>
          <w:rFonts w:ascii="Calibri" w:hAnsi="Calibri"/>
          <w:b/>
          <w:sz w:val="28"/>
          <w:szCs w:val="28"/>
          <w:lang w:eastAsia="en-US"/>
        </w:rPr>
      </w:pPr>
    </w:p>
    <w:p w:rsidR="00650B7A" w:rsidRDefault="00650B7A" w:rsidP="00FD4101">
      <w:pPr>
        <w:pStyle w:val="NormalWeb"/>
        <w:spacing w:after="0" w:line="360" w:lineRule="atLeast"/>
        <w:jc w:val="both"/>
        <w:rPr>
          <w:rFonts w:ascii="Verdana" w:hAnsi="Verdana"/>
          <w:b/>
          <w:sz w:val="56"/>
          <w:szCs w:val="56"/>
          <w:lang w:eastAsia="en-US"/>
        </w:rPr>
      </w:pPr>
    </w:p>
    <w:p w:rsidR="00650B7A" w:rsidRDefault="00650B7A" w:rsidP="00FD4101">
      <w:pPr>
        <w:pStyle w:val="NormalWeb"/>
        <w:spacing w:after="0" w:line="360" w:lineRule="atLeast"/>
        <w:jc w:val="both"/>
        <w:rPr>
          <w:rFonts w:ascii="Verdana" w:hAnsi="Verdana"/>
          <w:b/>
          <w:sz w:val="56"/>
          <w:szCs w:val="56"/>
          <w:lang w:eastAsia="en-US"/>
        </w:rPr>
      </w:pPr>
    </w:p>
    <w:p w:rsidR="00650B7A" w:rsidRDefault="00650B7A" w:rsidP="00FD4101">
      <w:pPr>
        <w:pStyle w:val="NormalWeb"/>
        <w:spacing w:after="0" w:line="360" w:lineRule="atLeast"/>
        <w:jc w:val="both"/>
        <w:rPr>
          <w:rFonts w:ascii="Verdana" w:hAnsi="Verdana"/>
          <w:b/>
          <w:sz w:val="56"/>
          <w:szCs w:val="56"/>
          <w:lang w:eastAsia="en-US"/>
        </w:rPr>
      </w:pPr>
    </w:p>
    <w:p w:rsidR="00650B7A" w:rsidRPr="00684328" w:rsidRDefault="00650B7A" w:rsidP="00FD4101">
      <w:pPr>
        <w:pStyle w:val="NormalWeb"/>
        <w:spacing w:after="0" w:line="360" w:lineRule="atLeast"/>
        <w:jc w:val="both"/>
        <w:rPr>
          <w:rFonts w:ascii="Verdana" w:hAnsi="Verdana"/>
          <w:b/>
          <w:sz w:val="56"/>
          <w:szCs w:val="56"/>
          <w:lang w:eastAsia="en-US"/>
        </w:rPr>
      </w:pPr>
      <w:r w:rsidRPr="00684328">
        <w:rPr>
          <w:rFonts w:ascii="Verdana" w:hAnsi="Verdana"/>
          <w:b/>
          <w:sz w:val="56"/>
          <w:szCs w:val="56"/>
          <w:lang w:eastAsia="en-US"/>
        </w:rPr>
        <w:t>Presentazione sito web</w:t>
      </w:r>
    </w:p>
    <w:p w:rsidR="00650B7A" w:rsidRDefault="00650B7A" w:rsidP="00FD4101">
      <w:pPr>
        <w:pStyle w:val="NormalWeb"/>
        <w:spacing w:after="0" w:line="360" w:lineRule="atLeast"/>
        <w:jc w:val="both"/>
        <w:rPr>
          <w:rFonts w:ascii="Verdana" w:hAnsi="Verdana"/>
          <w:b/>
          <w:noProof/>
          <w:sz w:val="21"/>
          <w:szCs w:val="21"/>
        </w:rPr>
      </w:pPr>
    </w:p>
    <w:p w:rsidR="00650B7A" w:rsidRPr="006D1677" w:rsidRDefault="00650B7A" w:rsidP="00FD4101">
      <w:pPr>
        <w:pStyle w:val="NormalWeb"/>
        <w:spacing w:after="0" w:line="360" w:lineRule="atLeast"/>
        <w:jc w:val="both"/>
        <w:rPr>
          <w:rFonts w:ascii="Verdana" w:hAnsi="Verdana"/>
          <w:b/>
          <w:noProof/>
          <w:sz w:val="21"/>
          <w:szCs w:val="21"/>
        </w:rPr>
      </w:pPr>
    </w:p>
    <w:p w:rsidR="00650B7A" w:rsidRDefault="00650B7A" w:rsidP="00FD4101">
      <w:pPr>
        <w:jc w:val="center"/>
        <w:rPr>
          <w:b/>
          <w:sz w:val="40"/>
          <w:szCs w:val="40"/>
          <w:u w:val="single"/>
        </w:rPr>
      </w:pPr>
    </w:p>
    <w:p w:rsidR="00650B7A" w:rsidRDefault="00650B7A" w:rsidP="00BA14AB">
      <w:pPr>
        <w:pStyle w:val="NormalWeb"/>
        <w:spacing w:after="0" w:line="360" w:lineRule="atLeast"/>
        <w:jc w:val="both"/>
        <w:rPr>
          <w:rFonts w:ascii="Verdana" w:hAnsi="Verdana"/>
          <w:sz w:val="21"/>
          <w:szCs w:val="21"/>
        </w:rPr>
      </w:pPr>
      <w:r>
        <w:rPr>
          <w:rFonts w:ascii="Verdana" w:hAnsi="Verdana"/>
          <w:sz w:val="21"/>
          <w:szCs w:val="21"/>
        </w:rPr>
        <w:br/>
      </w:r>
    </w:p>
    <w:p w:rsidR="00650B7A" w:rsidRDefault="00650B7A" w:rsidP="0073736E">
      <w:pPr>
        <w:pStyle w:val="NormalWeb"/>
        <w:spacing w:before="0" w:beforeAutospacing="0" w:after="0" w:afterAutospacing="0" w:line="360" w:lineRule="atLeast"/>
        <w:jc w:val="both"/>
        <w:rPr>
          <w:rFonts w:ascii="Verdana" w:hAnsi="Verdana"/>
          <w:sz w:val="21"/>
          <w:szCs w:val="21"/>
        </w:rPr>
      </w:pPr>
    </w:p>
    <w:p w:rsidR="00650B7A" w:rsidRPr="0073736E" w:rsidRDefault="00650B7A" w:rsidP="0073736E">
      <w:pPr>
        <w:pStyle w:val="NormalWeb"/>
        <w:spacing w:before="0" w:beforeAutospacing="0" w:after="0" w:afterAutospacing="0" w:line="360" w:lineRule="atLeast"/>
        <w:jc w:val="both"/>
        <w:rPr>
          <w:rFonts w:ascii="Verdana" w:hAnsi="Verdana"/>
          <w:sz w:val="21"/>
          <w:szCs w:val="21"/>
        </w:rPr>
      </w:pPr>
    </w:p>
    <w:p w:rsidR="00650B7A" w:rsidRPr="0073736E" w:rsidRDefault="00650B7A" w:rsidP="0073736E"/>
    <w:sectPr w:rsidR="00650B7A" w:rsidRPr="0073736E" w:rsidSect="00A86E8A">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Pietro" w:date="2014-04-29T19:29:00Z" w:initials="P">
    <w:p w:rsidR="00650B7A" w:rsidRDefault="00650B7A">
      <w:pPr>
        <w:pStyle w:val="CommentText"/>
      </w:pPr>
      <w:r>
        <w:rPr>
          <w:rStyle w:val="CommentReference"/>
        </w:rPr>
        <w:annotationRef/>
      </w:r>
      <w:r>
        <w:t xml:space="preserve">Copiato da </w:t>
      </w:r>
      <w:r>
        <w:rPr>
          <w:rStyle w:val="HTMLCite"/>
        </w:rPr>
        <w:t>www.tomshw.it/cont/articolo/cresce-il-canale-</w:t>
      </w:r>
      <w:r>
        <w:rPr>
          <w:rStyle w:val="HTMLCite"/>
          <w:b/>
          <w:bCs/>
        </w:rPr>
        <w:t>dell-e-commerce</w:t>
      </w:r>
      <w:r>
        <w:rPr>
          <w:rStyle w:val="HTMLCite"/>
        </w:rPr>
        <w:t>.../1.html</w:t>
      </w:r>
      <w:r>
        <w:rPr>
          <w:rFonts w:hint="cs"/>
          <w:cs/>
        </w:rPr>
        <w:t>‎</w:t>
      </w:r>
    </w:p>
  </w:comment>
  <w:comment w:id="8" w:author="Pietro" w:date="2014-04-29T19:29:00Z" w:initials="P">
    <w:p w:rsidR="00650B7A" w:rsidRDefault="00650B7A">
      <w:pPr>
        <w:pStyle w:val="CommentText"/>
      </w:pPr>
      <w:r>
        <w:rPr>
          <w:rStyle w:val="CommentReference"/>
        </w:rPr>
        <w:annotationRef/>
      </w:r>
      <w:r w:rsidRPr="00C70149">
        <w:rPr>
          <w:sz w:val="24"/>
          <w:szCs w:val="24"/>
        </w:rPr>
        <w:t>Nella pagina precedente si parla del 27% e poi copiare pari pari un pezzo da internet non serva a molto</w:t>
      </w:r>
    </w:p>
  </w:comment>
  <w:comment w:id="11" w:author="Pietro" w:date="2014-04-29T19:30:00Z" w:initials="P">
    <w:p w:rsidR="00650B7A" w:rsidRDefault="00650B7A">
      <w:pPr>
        <w:pStyle w:val="CommentText"/>
      </w:pPr>
      <w:r>
        <w:rPr>
          <w:rStyle w:val="CommentReference"/>
        </w:rPr>
        <w:annotationRef/>
      </w:r>
      <w:r>
        <w:t xml:space="preserve">Copiato da </w:t>
      </w:r>
      <w:r w:rsidRPr="00C70149">
        <w:t>http://www.google.it/url?sa=t&amp;rct=j&amp;q=&amp;esrc=s&amp;source=web&amp;cd=1&amp;cad=rja&amp;uact=8&amp;ved=0CDEQFjAA&amp;url=http%3A%2F%2Fwww.lastampa.it%2F2014%2F03%2F26%2Ftecnologia%2Flecommerce-un-antidoto-alla-crisi-7g9LhQXb3BGGndGeXDZ8JJ%2Fpagina.html&amp;ei=n-FfU5CPOar8yAOQ8ICICw&amp;usg=AFQjCNFvZ5Eo-ztBgr_ZqgkPwEMKbtNxsQ&amp;sig2=5zNE_404INIxycI30e_dtA&amp;bvm=bv.65397613,d.bGQ</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22DA"/>
    <w:multiLevelType w:val="hybridMultilevel"/>
    <w:tmpl w:val="561A796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13D0278"/>
    <w:multiLevelType w:val="hybridMultilevel"/>
    <w:tmpl w:val="A76EBD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A9D39E6"/>
    <w:multiLevelType w:val="hybridMultilevel"/>
    <w:tmpl w:val="FBFCBA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F84393E"/>
    <w:multiLevelType w:val="hybridMultilevel"/>
    <w:tmpl w:val="E3E0BC9C"/>
    <w:lvl w:ilvl="0" w:tplc="08A4E4EC">
      <w:numFmt w:val="bullet"/>
      <w:lvlText w:val="·"/>
      <w:lvlJc w:val="left"/>
      <w:pPr>
        <w:ind w:left="720" w:hanging="360"/>
      </w:pPr>
      <w:rPr>
        <w:rFonts w:ascii="Verdana" w:eastAsia="Times New Roman" w:hAnsi="Verdana"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28166A2"/>
    <w:multiLevelType w:val="hybridMultilevel"/>
    <w:tmpl w:val="46EC33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56C616E"/>
    <w:multiLevelType w:val="hybridMultilevel"/>
    <w:tmpl w:val="EFF2D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54C6622"/>
    <w:multiLevelType w:val="hybridMultilevel"/>
    <w:tmpl w:val="CDDE3E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3B218D"/>
    <w:multiLevelType w:val="hybridMultilevel"/>
    <w:tmpl w:val="98DCD012"/>
    <w:lvl w:ilvl="0" w:tplc="04100001">
      <w:start w:val="1"/>
      <w:numFmt w:val="bullet"/>
      <w:lvlText w:val=""/>
      <w:lvlJc w:val="left"/>
      <w:pPr>
        <w:ind w:left="1724" w:hanging="360"/>
      </w:pPr>
      <w:rPr>
        <w:rFonts w:ascii="Symbol" w:hAnsi="Symbol" w:hint="default"/>
      </w:rPr>
    </w:lvl>
    <w:lvl w:ilvl="1" w:tplc="04100003" w:tentative="1">
      <w:start w:val="1"/>
      <w:numFmt w:val="bullet"/>
      <w:lvlText w:val="o"/>
      <w:lvlJc w:val="left"/>
      <w:pPr>
        <w:ind w:left="2444" w:hanging="360"/>
      </w:pPr>
      <w:rPr>
        <w:rFonts w:ascii="Courier New" w:hAnsi="Courier New" w:hint="default"/>
      </w:rPr>
    </w:lvl>
    <w:lvl w:ilvl="2" w:tplc="04100005" w:tentative="1">
      <w:start w:val="1"/>
      <w:numFmt w:val="bullet"/>
      <w:lvlText w:val=""/>
      <w:lvlJc w:val="left"/>
      <w:pPr>
        <w:ind w:left="3164" w:hanging="360"/>
      </w:pPr>
      <w:rPr>
        <w:rFonts w:ascii="Wingdings" w:hAnsi="Wingdings" w:hint="default"/>
      </w:rPr>
    </w:lvl>
    <w:lvl w:ilvl="3" w:tplc="04100001" w:tentative="1">
      <w:start w:val="1"/>
      <w:numFmt w:val="bullet"/>
      <w:lvlText w:val=""/>
      <w:lvlJc w:val="left"/>
      <w:pPr>
        <w:ind w:left="3884" w:hanging="360"/>
      </w:pPr>
      <w:rPr>
        <w:rFonts w:ascii="Symbol" w:hAnsi="Symbol" w:hint="default"/>
      </w:rPr>
    </w:lvl>
    <w:lvl w:ilvl="4" w:tplc="04100003" w:tentative="1">
      <w:start w:val="1"/>
      <w:numFmt w:val="bullet"/>
      <w:lvlText w:val="o"/>
      <w:lvlJc w:val="left"/>
      <w:pPr>
        <w:ind w:left="4604" w:hanging="360"/>
      </w:pPr>
      <w:rPr>
        <w:rFonts w:ascii="Courier New" w:hAnsi="Courier New" w:hint="default"/>
      </w:rPr>
    </w:lvl>
    <w:lvl w:ilvl="5" w:tplc="04100005" w:tentative="1">
      <w:start w:val="1"/>
      <w:numFmt w:val="bullet"/>
      <w:lvlText w:val=""/>
      <w:lvlJc w:val="left"/>
      <w:pPr>
        <w:ind w:left="5324" w:hanging="360"/>
      </w:pPr>
      <w:rPr>
        <w:rFonts w:ascii="Wingdings" w:hAnsi="Wingdings" w:hint="default"/>
      </w:rPr>
    </w:lvl>
    <w:lvl w:ilvl="6" w:tplc="04100001" w:tentative="1">
      <w:start w:val="1"/>
      <w:numFmt w:val="bullet"/>
      <w:lvlText w:val=""/>
      <w:lvlJc w:val="left"/>
      <w:pPr>
        <w:ind w:left="6044" w:hanging="360"/>
      </w:pPr>
      <w:rPr>
        <w:rFonts w:ascii="Symbol" w:hAnsi="Symbol" w:hint="default"/>
      </w:rPr>
    </w:lvl>
    <w:lvl w:ilvl="7" w:tplc="04100003" w:tentative="1">
      <w:start w:val="1"/>
      <w:numFmt w:val="bullet"/>
      <w:lvlText w:val="o"/>
      <w:lvlJc w:val="left"/>
      <w:pPr>
        <w:ind w:left="6764" w:hanging="360"/>
      </w:pPr>
      <w:rPr>
        <w:rFonts w:ascii="Courier New" w:hAnsi="Courier New" w:hint="default"/>
      </w:rPr>
    </w:lvl>
    <w:lvl w:ilvl="8" w:tplc="04100005" w:tentative="1">
      <w:start w:val="1"/>
      <w:numFmt w:val="bullet"/>
      <w:lvlText w:val=""/>
      <w:lvlJc w:val="left"/>
      <w:pPr>
        <w:ind w:left="7484" w:hanging="360"/>
      </w:pPr>
      <w:rPr>
        <w:rFonts w:ascii="Wingdings" w:hAnsi="Wingdings" w:hint="default"/>
      </w:rPr>
    </w:lvl>
  </w:abstractNum>
  <w:abstractNum w:abstractNumId="8">
    <w:nsid w:val="4FC6306B"/>
    <w:multiLevelType w:val="hybridMultilevel"/>
    <w:tmpl w:val="C014467E"/>
    <w:lvl w:ilvl="0" w:tplc="7E2C065E">
      <w:numFmt w:val="bullet"/>
      <w:lvlText w:val="·"/>
      <w:lvlJc w:val="left"/>
      <w:pPr>
        <w:ind w:left="720" w:hanging="360"/>
      </w:pPr>
      <w:rPr>
        <w:rFonts w:ascii="Verdana" w:eastAsia="Times New Roman" w:hAnsi="Verdana"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1310E75"/>
    <w:multiLevelType w:val="hybridMultilevel"/>
    <w:tmpl w:val="A53EE5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nsid w:val="52DD319E"/>
    <w:multiLevelType w:val="hybridMultilevel"/>
    <w:tmpl w:val="8F5C2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2DD06A5"/>
    <w:multiLevelType w:val="hybridMultilevel"/>
    <w:tmpl w:val="F758B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8A425D3"/>
    <w:multiLevelType w:val="hybridMultilevel"/>
    <w:tmpl w:val="4198BC5E"/>
    <w:lvl w:ilvl="0" w:tplc="63449CBC">
      <w:numFmt w:val="bullet"/>
      <w:lvlText w:val="·"/>
      <w:lvlJc w:val="left"/>
      <w:pPr>
        <w:ind w:left="720" w:hanging="360"/>
      </w:pPr>
      <w:rPr>
        <w:rFonts w:ascii="Verdana" w:eastAsia="Times New Roman" w:hAnsi="Verdana"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D32680C"/>
    <w:multiLevelType w:val="hybridMultilevel"/>
    <w:tmpl w:val="A2AAB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F8F1423"/>
    <w:multiLevelType w:val="hybridMultilevel"/>
    <w:tmpl w:val="56B864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6"/>
  </w:num>
  <w:num w:numId="6">
    <w:abstractNumId w:val="9"/>
  </w:num>
  <w:num w:numId="7">
    <w:abstractNumId w:val="10"/>
  </w:num>
  <w:num w:numId="8">
    <w:abstractNumId w:val="4"/>
  </w:num>
  <w:num w:numId="9">
    <w:abstractNumId w:val="11"/>
  </w:num>
  <w:num w:numId="10">
    <w:abstractNumId w:val="14"/>
  </w:num>
  <w:num w:numId="11">
    <w:abstractNumId w:val="8"/>
  </w:num>
  <w:num w:numId="12">
    <w:abstractNumId w:val="1"/>
  </w:num>
  <w:num w:numId="13">
    <w:abstractNumId w:val="3"/>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0C5B"/>
    <w:rsid w:val="000313AC"/>
    <w:rsid w:val="0004579E"/>
    <w:rsid w:val="00055A2B"/>
    <w:rsid w:val="000E4A98"/>
    <w:rsid w:val="001348D2"/>
    <w:rsid w:val="0015507E"/>
    <w:rsid w:val="00184EE5"/>
    <w:rsid w:val="001C548A"/>
    <w:rsid w:val="001C5D2D"/>
    <w:rsid w:val="001D2E33"/>
    <w:rsid w:val="001E457C"/>
    <w:rsid w:val="001F0F45"/>
    <w:rsid w:val="001F4FC7"/>
    <w:rsid w:val="00203198"/>
    <w:rsid w:val="00241ED1"/>
    <w:rsid w:val="002478A3"/>
    <w:rsid w:val="00256974"/>
    <w:rsid w:val="002A6C34"/>
    <w:rsid w:val="00307E1E"/>
    <w:rsid w:val="00326C61"/>
    <w:rsid w:val="00335EBE"/>
    <w:rsid w:val="003648E9"/>
    <w:rsid w:val="00377E43"/>
    <w:rsid w:val="003901DA"/>
    <w:rsid w:val="004078F5"/>
    <w:rsid w:val="00437327"/>
    <w:rsid w:val="0046251B"/>
    <w:rsid w:val="004A0CCD"/>
    <w:rsid w:val="004C13DD"/>
    <w:rsid w:val="004C2F74"/>
    <w:rsid w:val="004C68F5"/>
    <w:rsid w:val="004D5DE9"/>
    <w:rsid w:val="004E4817"/>
    <w:rsid w:val="004E5879"/>
    <w:rsid w:val="004F6B8E"/>
    <w:rsid w:val="00552028"/>
    <w:rsid w:val="00587040"/>
    <w:rsid w:val="005C3D9E"/>
    <w:rsid w:val="005D42D0"/>
    <w:rsid w:val="00612947"/>
    <w:rsid w:val="00650B7A"/>
    <w:rsid w:val="0067449C"/>
    <w:rsid w:val="00684328"/>
    <w:rsid w:val="00685D53"/>
    <w:rsid w:val="006900EB"/>
    <w:rsid w:val="00691780"/>
    <w:rsid w:val="006C7B84"/>
    <w:rsid w:val="006D1677"/>
    <w:rsid w:val="0073736E"/>
    <w:rsid w:val="008214B9"/>
    <w:rsid w:val="00836E54"/>
    <w:rsid w:val="0085130D"/>
    <w:rsid w:val="00885737"/>
    <w:rsid w:val="00926661"/>
    <w:rsid w:val="009500BA"/>
    <w:rsid w:val="00985488"/>
    <w:rsid w:val="009A0C5B"/>
    <w:rsid w:val="009A0F8F"/>
    <w:rsid w:val="009B365B"/>
    <w:rsid w:val="009C3D50"/>
    <w:rsid w:val="009D4636"/>
    <w:rsid w:val="009E6B78"/>
    <w:rsid w:val="00A41C1D"/>
    <w:rsid w:val="00A86E8A"/>
    <w:rsid w:val="00B16D47"/>
    <w:rsid w:val="00B47E56"/>
    <w:rsid w:val="00B60DB7"/>
    <w:rsid w:val="00BA14AB"/>
    <w:rsid w:val="00BA3B3A"/>
    <w:rsid w:val="00BA7DEA"/>
    <w:rsid w:val="00BC586E"/>
    <w:rsid w:val="00BF51B5"/>
    <w:rsid w:val="00C11397"/>
    <w:rsid w:val="00C70149"/>
    <w:rsid w:val="00C73B11"/>
    <w:rsid w:val="00CA41ED"/>
    <w:rsid w:val="00CD61DB"/>
    <w:rsid w:val="00D17408"/>
    <w:rsid w:val="00D302B6"/>
    <w:rsid w:val="00E10A6F"/>
    <w:rsid w:val="00E62A9A"/>
    <w:rsid w:val="00EA6E73"/>
    <w:rsid w:val="00EA79D2"/>
    <w:rsid w:val="00EB5A6C"/>
    <w:rsid w:val="00F25FD6"/>
    <w:rsid w:val="00FB1548"/>
    <w:rsid w:val="00FD4101"/>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A0C5B"/>
    <w:pPr>
      <w:spacing w:after="200" w:line="276" w:lineRule="auto"/>
    </w:pPr>
    <w:rPr>
      <w:lang w:eastAsia="en-US"/>
    </w:rPr>
  </w:style>
  <w:style w:type="paragraph" w:styleId="Heading1">
    <w:name w:val="heading 1"/>
    <w:basedOn w:val="Normal"/>
    <w:next w:val="Normal"/>
    <w:link w:val="Heading1Char"/>
    <w:uiPriority w:val="99"/>
    <w:qFormat/>
    <w:rsid w:val="009A0C5B"/>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0C5B"/>
    <w:rPr>
      <w:rFonts w:ascii="Cambria" w:hAnsi="Cambria" w:cs="Times New Roman"/>
      <w:b/>
      <w:bCs/>
      <w:color w:val="365F91"/>
      <w:sz w:val="28"/>
      <w:szCs w:val="28"/>
    </w:rPr>
  </w:style>
  <w:style w:type="paragraph" w:styleId="TOCHeading">
    <w:name w:val="TOC Heading"/>
    <w:basedOn w:val="Heading1"/>
    <w:next w:val="Normal"/>
    <w:uiPriority w:val="99"/>
    <w:qFormat/>
    <w:rsid w:val="009A0C5B"/>
    <w:pPr>
      <w:outlineLvl w:val="9"/>
    </w:pPr>
  </w:style>
  <w:style w:type="paragraph" w:styleId="TOC2">
    <w:name w:val="toc 2"/>
    <w:basedOn w:val="Normal"/>
    <w:next w:val="Normal"/>
    <w:autoRedefine/>
    <w:uiPriority w:val="99"/>
    <w:rsid w:val="00EA6E73"/>
    <w:pPr>
      <w:spacing w:after="100"/>
      <w:ind w:left="220"/>
    </w:pPr>
  </w:style>
  <w:style w:type="paragraph" w:styleId="TOC1">
    <w:name w:val="toc 1"/>
    <w:basedOn w:val="Normal"/>
    <w:next w:val="Normal"/>
    <w:autoRedefine/>
    <w:uiPriority w:val="99"/>
    <w:semiHidden/>
    <w:rsid w:val="009A0C5B"/>
    <w:pPr>
      <w:spacing w:after="100"/>
    </w:pPr>
  </w:style>
  <w:style w:type="paragraph" w:styleId="NormalWeb">
    <w:name w:val="Normal (Web)"/>
    <w:basedOn w:val="Normal"/>
    <w:uiPriority w:val="99"/>
    <w:rsid w:val="0073736E"/>
    <w:pPr>
      <w:spacing w:before="100" w:beforeAutospacing="1" w:after="100" w:afterAutospacing="1" w:line="240" w:lineRule="auto"/>
    </w:pPr>
    <w:rPr>
      <w:rFonts w:ascii="Times New Roman" w:eastAsia="Times New Roman" w:hAnsi="Times New Roman"/>
      <w:sz w:val="24"/>
      <w:szCs w:val="24"/>
      <w:lang w:eastAsia="it-IT"/>
    </w:rPr>
  </w:style>
  <w:style w:type="paragraph" w:styleId="BalloonText">
    <w:name w:val="Balloon Text"/>
    <w:basedOn w:val="Normal"/>
    <w:link w:val="BalloonTextChar"/>
    <w:uiPriority w:val="99"/>
    <w:semiHidden/>
    <w:rsid w:val="00437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37327"/>
    <w:rPr>
      <w:rFonts w:ascii="Tahoma" w:hAnsi="Tahoma" w:cs="Tahoma"/>
      <w:sz w:val="16"/>
      <w:szCs w:val="16"/>
    </w:rPr>
  </w:style>
  <w:style w:type="character" w:customStyle="1" w:styleId="apple-converted-space">
    <w:name w:val="apple-converted-space"/>
    <w:basedOn w:val="DefaultParagraphFont"/>
    <w:uiPriority w:val="99"/>
    <w:rsid w:val="004A0CCD"/>
    <w:rPr>
      <w:rFonts w:cs="Times New Roman"/>
    </w:rPr>
  </w:style>
  <w:style w:type="character" w:styleId="Strong">
    <w:name w:val="Strong"/>
    <w:basedOn w:val="DefaultParagraphFont"/>
    <w:uiPriority w:val="99"/>
    <w:qFormat/>
    <w:rsid w:val="00A41C1D"/>
    <w:rPr>
      <w:rFonts w:cs="Times New Roman"/>
      <w:b/>
      <w:bCs/>
    </w:rPr>
  </w:style>
  <w:style w:type="paragraph" w:styleId="ListParagraph">
    <w:name w:val="List Paragraph"/>
    <w:basedOn w:val="Normal"/>
    <w:uiPriority w:val="99"/>
    <w:qFormat/>
    <w:rsid w:val="00A41C1D"/>
    <w:pPr>
      <w:ind w:left="720"/>
      <w:contextualSpacing/>
    </w:pPr>
  </w:style>
  <w:style w:type="paragraph" w:customStyle="1" w:styleId="stile">
    <w:name w:val="stile"/>
    <w:basedOn w:val="Normal"/>
    <w:uiPriority w:val="99"/>
    <w:rsid w:val="00184EE5"/>
    <w:pPr>
      <w:spacing w:before="100" w:beforeAutospacing="1" w:after="100" w:afterAutospacing="1" w:line="240" w:lineRule="auto"/>
    </w:pPr>
    <w:rPr>
      <w:rFonts w:ascii="Times New Roman" w:eastAsia="Times New Roman" w:hAnsi="Times New Roman"/>
      <w:sz w:val="24"/>
      <w:szCs w:val="24"/>
      <w:lang w:eastAsia="it-IT"/>
    </w:rPr>
  </w:style>
  <w:style w:type="character" w:customStyle="1" w:styleId="stile1">
    <w:name w:val="stile1"/>
    <w:basedOn w:val="DefaultParagraphFont"/>
    <w:uiPriority w:val="99"/>
    <w:rsid w:val="00184EE5"/>
    <w:rPr>
      <w:rFonts w:cs="Times New Roman"/>
    </w:rPr>
  </w:style>
  <w:style w:type="character" w:styleId="CommentReference">
    <w:name w:val="annotation reference"/>
    <w:basedOn w:val="DefaultParagraphFont"/>
    <w:uiPriority w:val="99"/>
    <w:semiHidden/>
    <w:rsid w:val="00C70149"/>
    <w:rPr>
      <w:rFonts w:cs="Times New Roman"/>
      <w:sz w:val="16"/>
      <w:szCs w:val="16"/>
    </w:rPr>
  </w:style>
  <w:style w:type="paragraph" w:styleId="CommentText">
    <w:name w:val="annotation text"/>
    <w:basedOn w:val="Normal"/>
    <w:link w:val="CommentTextChar"/>
    <w:uiPriority w:val="99"/>
    <w:semiHidden/>
    <w:rsid w:val="00C70149"/>
    <w:rPr>
      <w:sz w:val="20"/>
      <w:szCs w:val="20"/>
    </w:rPr>
  </w:style>
  <w:style w:type="character" w:customStyle="1" w:styleId="CommentTextChar">
    <w:name w:val="Comment Text Char"/>
    <w:basedOn w:val="DefaultParagraphFont"/>
    <w:link w:val="CommentText"/>
    <w:uiPriority w:val="99"/>
    <w:semiHidden/>
    <w:rsid w:val="00392FB3"/>
    <w:rPr>
      <w:sz w:val="20"/>
      <w:szCs w:val="20"/>
      <w:lang w:eastAsia="en-US"/>
    </w:rPr>
  </w:style>
  <w:style w:type="paragraph" w:styleId="CommentSubject">
    <w:name w:val="annotation subject"/>
    <w:basedOn w:val="CommentText"/>
    <w:next w:val="CommentText"/>
    <w:link w:val="CommentSubjectChar"/>
    <w:uiPriority w:val="99"/>
    <w:semiHidden/>
    <w:rsid w:val="00C70149"/>
    <w:rPr>
      <w:b/>
      <w:bCs/>
    </w:rPr>
  </w:style>
  <w:style w:type="character" w:customStyle="1" w:styleId="CommentSubjectChar">
    <w:name w:val="Comment Subject Char"/>
    <w:basedOn w:val="CommentTextChar"/>
    <w:link w:val="CommentSubject"/>
    <w:uiPriority w:val="99"/>
    <w:semiHidden/>
    <w:rsid w:val="00392FB3"/>
    <w:rPr>
      <w:b/>
      <w:bCs/>
    </w:rPr>
  </w:style>
  <w:style w:type="character" w:styleId="HTMLCite">
    <w:name w:val="HTML Cite"/>
    <w:basedOn w:val="DefaultParagraphFont"/>
    <w:uiPriority w:val="99"/>
    <w:rsid w:val="00C70149"/>
    <w:rPr>
      <w:rFonts w:cs="Times New Roman"/>
      <w:i/>
      <w:iCs/>
    </w:rPr>
  </w:style>
</w:styles>
</file>

<file path=word/webSettings.xml><?xml version="1.0" encoding="utf-8"?>
<w:webSettings xmlns:r="http://schemas.openxmlformats.org/officeDocument/2006/relationships" xmlns:w="http://schemas.openxmlformats.org/wordprocessingml/2006/main">
  <w:divs>
    <w:div w:id="355039339">
      <w:marLeft w:val="0"/>
      <w:marRight w:val="0"/>
      <w:marTop w:val="0"/>
      <w:marBottom w:val="0"/>
      <w:divBdr>
        <w:top w:val="none" w:sz="0" w:space="0" w:color="auto"/>
        <w:left w:val="none" w:sz="0" w:space="0" w:color="auto"/>
        <w:bottom w:val="none" w:sz="0" w:space="0" w:color="auto"/>
        <w:right w:val="none" w:sz="0" w:space="0" w:color="auto"/>
      </w:divBdr>
    </w:div>
    <w:div w:id="355039342">
      <w:marLeft w:val="0"/>
      <w:marRight w:val="0"/>
      <w:marTop w:val="0"/>
      <w:marBottom w:val="0"/>
      <w:divBdr>
        <w:top w:val="none" w:sz="0" w:space="0" w:color="auto"/>
        <w:left w:val="none" w:sz="0" w:space="0" w:color="auto"/>
        <w:bottom w:val="none" w:sz="0" w:space="0" w:color="auto"/>
        <w:right w:val="none" w:sz="0" w:space="0" w:color="auto"/>
      </w:divBdr>
      <w:divsChild>
        <w:div w:id="355039340">
          <w:marLeft w:val="284"/>
          <w:marRight w:val="284"/>
          <w:marTop w:val="0"/>
          <w:marBottom w:val="0"/>
          <w:divBdr>
            <w:top w:val="none" w:sz="0" w:space="0" w:color="auto"/>
            <w:left w:val="none" w:sz="0" w:space="0" w:color="auto"/>
            <w:bottom w:val="none" w:sz="0" w:space="0" w:color="auto"/>
            <w:right w:val="none" w:sz="0" w:space="0" w:color="auto"/>
          </w:divBdr>
        </w:div>
        <w:div w:id="355039341">
          <w:marLeft w:val="284"/>
          <w:marRight w:val="284"/>
          <w:marTop w:val="0"/>
          <w:marBottom w:val="0"/>
          <w:divBdr>
            <w:top w:val="none" w:sz="0" w:space="0" w:color="auto"/>
            <w:left w:val="none" w:sz="0" w:space="0" w:color="auto"/>
            <w:bottom w:val="none" w:sz="0" w:space="0" w:color="auto"/>
            <w:right w:val="none" w:sz="0" w:space="0" w:color="auto"/>
          </w:divBdr>
        </w:div>
        <w:div w:id="355039343">
          <w:marLeft w:val="284"/>
          <w:marRight w:val="284"/>
          <w:marTop w:val="0"/>
          <w:marBottom w:val="0"/>
          <w:divBdr>
            <w:top w:val="none" w:sz="0" w:space="0" w:color="auto"/>
            <w:left w:val="none" w:sz="0" w:space="0" w:color="auto"/>
            <w:bottom w:val="none" w:sz="0" w:space="0" w:color="auto"/>
            <w:right w:val="none" w:sz="0" w:space="0" w:color="auto"/>
          </w:divBdr>
        </w:div>
        <w:div w:id="355039347">
          <w:marLeft w:val="284"/>
          <w:marRight w:val="284"/>
          <w:marTop w:val="0"/>
          <w:marBottom w:val="0"/>
          <w:divBdr>
            <w:top w:val="none" w:sz="0" w:space="0" w:color="auto"/>
            <w:left w:val="none" w:sz="0" w:space="0" w:color="auto"/>
            <w:bottom w:val="none" w:sz="0" w:space="0" w:color="auto"/>
            <w:right w:val="none" w:sz="0" w:space="0" w:color="auto"/>
          </w:divBdr>
        </w:div>
        <w:div w:id="355039349">
          <w:marLeft w:val="284"/>
          <w:marRight w:val="284"/>
          <w:marTop w:val="0"/>
          <w:marBottom w:val="0"/>
          <w:divBdr>
            <w:top w:val="none" w:sz="0" w:space="0" w:color="auto"/>
            <w:left w:val="none" w:sz="0" w:space="0" w:color="auto"/>
            <w:bottom w:val="none" w:sz="0" w:space="0" w:color="auto"/>
            <w:right w:val="none" w:sz="0" w:space="0" w:color="auto"/>
          </w:divBdr>
        </w:div>
        <w:div w:id="355039350">
          <w:marLeft w:val="284"/>
          <w:marRight w:val="284"/>
          <w:marTop w:val="0"/>
          <w:marBottom w:val="0"/>
          <w:divBdr>
            <w:top w:val="none" w:sz="0" w:space="0" w:color="auto"/>
            <w:left w:val="none" w:sz="0" w:space="0" w:color="auto"/>
            <w:bottom w:val="none" w:sz="0" w:space="0" w:color="auto"/>
            <w:right w:val="none" w:sz="0" w:space="0" w:color="auto"/>
          </w:divBdr>
        </w:div>
        <w:div w:id="355039351">
          <w:marLeft w:val="284"/>
          <w:marRight w:val="284"/>
          <w:marTop w:val="0"/>
          <w:marBottom w:val="0"/>
          <w:divBdr>
            <w:top w:val="none" w:sz="0" w:space="0" w:color="auto"/>
            <w:left w:val="none" w:sz="0" w:space="0" w:color="auto"/>
            <w:bottom w:val="none" w:sz="0" w:space="0" w:color="auto"/>
            <w:right w:val="none" w:sz="0" w:space="0" w:color="auto"/>
          </w:divBdr>
        </w:div>
      </w:divsChild>
    </w:div>
    <w:div w:id="355039344">
      <w:marLeft w:val="0"/>
      <w:marRight w:val="0"/>
      <w:marTop w:val="0"/>
      <w:marBottom w:val="0"/>
      <w:divBdr>
        <w:top w:val="none" w:sz="0" w:space="0" w:color="auto"/>
        <w:left w:val="none" w:sz="0" w:space="0" w:color="auto"/>
        <w:bottom w:val="none" w:sz="0" w:space="0" w:color="auto"/>
        <w:right w:val="none" w:sz="0" w:space="0" w:color="auto"/>
      </w:divBdr>
    </w:div>
    <w:div w:id="355039345">
      <w:marLeft w:val="0"/>
      <w:marRight w:val="0"/>
      <w:marTop w:val="0"/>
      <w:marBottom w:val="0"/>
      <w:divBdr>
        <w:top w:val="none" w:sz="0" w:space="0" w:color="auto"/>
        <w:left w:val="none" w:sz="0" w:space="0" w:color="auto"/>
        <w:bottom w:val="none" w:sz="0" w:space="0" w:color="auto"/>
        <w:right w:val="none" w:sz="0" w:space="0" w:color="auto"/>
      </w:divBdr>
    </w:div>
    <w:div w:id="355039346">
      <w:marLeft w:val="0"/>
      <w:marRight w:val="0"/>
      <w:marTop w:val="0"/>
      <w:marBottom w:val="0"/>
      <w:divBdr>
        <w:top w:val="none" w:sz="0" w:space="0" w:color="auto"/>
        <w:left w:val="none" w:sz="0" w:space="0" w:color="auto"/>
        <w:bottom w:val="none" w:sz="0" w:space="0" w:color="auto"/>
        <w:right w:val="none" w:sz="0" w:space="0" w:color="auto"/>
      </w:divBdr>
    </w:div>
    <w:div w:id="3550393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9</Pages>
  <Words>2450</Words>
  <Characters>13971</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dc:creator>
  <cp:keywords/>
  <dc:description/>
  <cp:lastModifiedBy>Pietro</cp:lastModifiedBy>
  <cp:revision>3</cp:revision>
  <dcterms:created xsi:type="dcterms:W3CDTF">2014-04-10T22:07:00Z</dcterms:created>
  <dcterms:modified xsi:type="dcterms:W3CDTF">2014-04-29T17:30:00Z</dcterms:modified>
</cp:coreProperties>
</file>